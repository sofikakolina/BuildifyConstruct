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4AE4" w14:textId="77777777" w:rsidR="00D576A1" w:rsidRPr="00ED2FCF" w:rsidRDefault="00140115" w:rsidP="00EB50DC">
      <w:pPr>
        <w:spacing w:after="120" w:line="312" w:lineRule="auto"/>
        <w:jc w:val="center"/>
        <w:rPr>
          <w:rFonts w:ascii="Verdana" w:hAnsi="Verdana"/>
          <w:b/>
          <w:bCs/>
          <w:lang w:val="ru-RU"/>
        </w:rPr>
      </w:pPr>
      <w:r w:rsidRPr="00ED2FCF">
        <w:rPr>
          <w:rFonts w:ascii="Verdana" w:hAnsi="Verdana"/>
          <w:b/>
          <w:bCs/>
          <w:lang w:val="ru-RU"/>
        </w:rPr>
        <w:t>ДОГОВОР</w:t>
      </w:r>
    </w:p>
    <w:p w14:paraId="1DD2C986" w14:textId="77777777" w:rsidR="00D576A1" w:rsidRPr="00EB50DC" w:rsidRDefault="00140115" w:rsidP="00EB50DC">
      <w:pPr>
        <w:spacing w:after="120" w:line="312" w:lineRule="auto"/>
        <w:jc w:val="center"/>
        <w:rPr>
          <w:rFonts w:ascii="Verdana" w:hAnsi="Verdana"/>
          <w:lang w:val="ru-RU"/>
        </w:rPr>
      </w:pPr>
      <w:r w:rsidRPr="00EB50DC">
        <w:rPr>
          <w:rFonts w:ascii="Verdana" w:hAnsi="Verdana"/>
          <w:b/>
          <w:bCs/>
          <w:lang w:val="ru-RU"/>
        </w:rPr>
        <w:t>на оказание услуг по разработке программного обеспечения</w:t>
      </w:r>
    </w:p>
    <w:p w14:paraId="544E00AB" w14:textId="5F1B88E7" w:rsidR="00D576A1" w:rsidRPr="00EB50DC" w:rsidRDefault="00D576A1" w:rsidP="00EB50DC">
      <w:pPr>
        <w:spacing w:after="120" w:line="312" w:lineRule="auto"/>
        <w:jc w:val="center"/>
        <w:rPr>
          <w:rFonts w:ascii="Verdana" w:hAnsi="Verdana"/>
          <w:lang w:val="ru-RU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8"/>
        <w:gridCol w:w="4962"/>
      </w:tblGrid>
      <w:tr w:rsidR="00C31B6C" w:rsidRPr="00EB50DC" w14:paraId="0AD76AB6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F7C7610" w14:textId="11892F13" w:rsidR="00D576A1" w:rsidRPr="00EB50DC" w:rsidRDefault="00140115" w:rsidP="00EB50DC">
            <w:pPr>
              <w:spacing w:after="120" w:line="312" w:lineRule="auto"/>
              <w:rPr>
                <w:rFonts w:ascii="Verdana" w:hAnsi="Verdana"/>
                <w:lang w:val="ru-RU"/>
              </w:rPr>
            </w:pPr>
            <w:r w:rsidRPr="00EB50DC">
              <w:rPr>
                <w:rFonts w:ascii="Verdana" w:hAnsi="Verdana"/>
              </w:rPr>
              <w:t xml:space="preserve">г. </w:t>
            </w:r>
            <w:r w:rsidR="00CA7FB9" w:rsidRPr="00EB50DC">
              <w:rPr>
                <w:rFonts w:ascii="Verdana" w:hAnsi="Verdana"/>
                <w:lang w:val="ru-RU"/>
              </w:rPr>
              <w:t>Москва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4CA2AC3" w14:textId="413DC139" w:rsidR="00D576A1" w:rsidRPr="00EB50DC" w:rsidRDefault="00CA7FB9" w:rsidP="00EB50DC">
            <w:pPr>
              <w:spacing w:after="120" w:line="312" w:lineRule="auto"/>
              <w:jc w:val="center"/>
              <w:rPr>
                <w:rFonts w:ascii="Verdana" w:hAnsi="Verdana"/>
              </w:rPr>
            </w:pPr>
            <w:r w:rsidRPr="00EB50DC">
              <w:rPr>
                <w:rFonts w:ascii="Verdana" w:hAnsi="Verdana"/>
                <w:lang w:val="ru-RU"/>
              </w:rPr>
              <w:t xml:space="preserve">           </w:t>
            </w:r>
            <w:r w:rsidR="00140115" w:rsidRPr="00EB50DC">
              <w:rPr>
                <w:rFonts w:ascii="Verdana" w:hAnsi="Verdana"/>
              </w:rPr>
              <w:t>«_____» _______________ 2025 г.</w:t>
            </w:r>
          </w:p>
        </w:tc>
      </w:tr>
    </w:tbl>
    <w:p w14:paraId="3D3CA534" w14:textId="77777777" w:rsidR="00CA7FB9" w:rsidRPr="00EB50DC" w:rsidRDefault="00140115" w:rsidP="00EB50DC">
      <w:pPr>
        <w:spacing w:after="120" w:line="312" w:lineRule="auto"/>
        <w:ind w:firstLine="708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EB50DC">
        <w:rPr>
          <w:rFonts w:ascii="Verdana" w:hAnsi="Verdana"/>
          <w:b/>
          <w:bCs/>
          <w:lang w:val="ru-RU"/>
        </w:rPr>
        <w:t>Исполнитель</w:t>
      </w:r>
      <w:r w:rsidRPr="00EB50DC">
        <w:rPr>
          <w:rFonts w:ascii="Verdana" w:hAnsi="Verdana"/>
          <w:lang w:val="ru-RU"/>
        </w:rPr>
        <w:t xml:space="preserve">», с одной стороны, </w:t>
      </w:r>
    </w:p>
    <w:p w14:paraId="79F61970" w14:textId="6D96620E" w:rsidR="00D576A1" w:rsidRPr="00EB50DC" w:rsidRDefault="00140115" w:rsidP="00EB50DC">
      <w:pPr>
        <w:spacing w:after="120" w:line="312" w:lineRule="auto"/>
        <w:ind w:firstLine="708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 xml:space="preserve">и ________________________________________________ в лице </w:t>
      </w:r>
      <w:commentRangeStart w:id="0"/>
      <w:r w:rsidRPr="00EB50DC">
        <w:rPr>
          <w:rFonts w:ascii="Verdana" w:hAnsi="Verdana"/>
          <w:lang w:val="ru-RU"/>
        </w:rPr>
        <w:t>________________________________________________, действующего на основании ________________________________________________, именуемый в дальнейшем «</w:t>
      </w:r>
      <w:r w:rsidRPr="00EB50DC">
        <w:rPr>
          <w:rFonts w:ascii="Verdana" w:hAnsi="Verdana"/>
          <w:b/>
          <w:bCs/>
          <w:lang w:val="ru-RU"/>
        </w:rPr>
        <w:t>Заказчик</w:t>
      </w:r>
      <w:r w:rsidRPr="00EB50DC">
        <w:rPr>
          <w:rFonts w:ascii="Verdana" w:hAnsi="Verdana"/>
          <w:lang w:val="ru-RU"/>
        </w:rPr>
        <w:t>», с другой стороны</w:t>
      </w:r>
      <w:commentRangeEnd w:id="0"/>
      <w:r w:rsidR="007A2C96">
        <w:rPr>
          <w:rStyle w:val="af4"/>
        </w:rPr>
        <w:commentReference w:id="0"/>
      </w:r>
      <w:r w:rsidRPr="00EB50DC">
        <w:rPr>
          <w:rFonts w:ascii="Verdana" w:hAnsi="Verdana"/>
          <w:lang w:val="ru-RU"/>
        </w:rPr>
        <w:t>, именуемые в дальнейшем «Стороны», заключили настоящий договор, в дальнейшем «</w:t>
      </w:r>
      <w:r w:rsidRPr="00EB50DC">
        <w:rPr>
          <w:rFonts w:ascii="Verdana" w:hAnsi="Verdana"/>
          <w:b/>
          <w:bCs/>
          <w:lang w:val="ru-RU"/>
        </w:rPr>
        <w:t>Договор</w:t>
      </w:r>
      <w:r w:rsidRPr="00EB50DC">
        <w:rPr>
          <w:rFonts w:ascii="Verdana" w:hAnsi="Verdana"/>
          <w:lang w:val="ru-RU"/>
        </w:rPr>
        <w:t xml:space="preserve">», о нижеследующем: </w:t>
      </w:r>
    </w:p>
    <w:p w14:paraId="713AD01A" w14:textId="77777777" w:rsidR="00D576A1" w:rsidRPr="00EB50DC" w:rsidRDefault="00140115" w:rsidP="00EB50DC">
      <w:pPr>
        <w:spacing w:before="500" w:after="120" w:line="312" w:lineRule="auto"/>
        <w:jc w:val="center"/>
        <w:rPr>
          <w:rFonts w:ascii="Verdana" w:hAnsi="Verdana"/>
          <w:lang w:val="ru-RU"/>
        </w:rPr>
      </w:pPr>
      <w:r w:rsidRPr="00EB50DC">
        <w:rPr>
          <w:rFonts w:ascii="Verdana" w:hAnsi="Verdana"/>
          <w:b/>
          <w:bCs/>
          <w:lang w:val="ru-RU"/>
        </w:rPr>
        <w:t>1. ПРЕДМЕТ ДОГОВОРА</w:t>
      </w:r>
    </w:p>
    <w:p w14:paraId="784E5D5E" w14:textId="77777777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1.1. Настоящий договор определяет условия разработки программного обеспечения ________________________________________________ Исполнителем для Заказчика, в дальнейшем именуемой Разработка Программы.</w:t>
      </w:r>
    </w:p>
    <w:p w14:paraId="0BC5550C" w14:textId="77777777" w:rsidR="007A51B7" w:rsidRPr="00EB50DC" w:rsidRDefault="00140115" w:rsidP="007A51B7">
      <w:pPr>
        <w:spacing w:after="120" w:line="312" w:lineRule="auto"/>
        <w:jc w:val="both"/>
        <w:rPr>
          <w:ins w:id="1" w:author="Ирина Графская" w:date="2025-03-11T13:58:00Z"/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 xml:space="preserve">1.2. Исполнитель обязуется для Заказчика в сроки, обусловленные настоящим договором, разработать за плату Программу в соответствии с </w:t>
      </w:r>
      <w:r w:rsidR="0075341F" w:rsidRPr="00EB50DC">
        <w:rPr>
          <w:rFonts w:ascii="Verdana" w:hAnsi="Verdana"/>
          <w:lang w:val="ru-RU"/>
        </w:rPr>
        <w:t>Т</w:t>
      </w:r>
      <w:r w:rsidRPr="00EB50DC">
        <w:rPr>
          <w:rFonts w:ascii="Verdana" w:hAnsi="Verdana"/>
          <w:lang w:val="ru-RU"/>
        </w:rPr>
        <w:t>ехническим заданием на Разработку Программы, отраженным в Приложении №</w:t>
      </w:r>
      <w:r w:rsidR="00EB50DC">
        <w:rPr>
          <w:rFonts w:ascii="Verdana" w:hAnsi="Verdana"/>
          <w:lang w:val="ru-RU"/>
        </w:rPr>
        <w:t xml:space="preserve"> </w:t>
      </w:r>
      <w:r w:rsidRPr="00EB50DC">
        <w:rPr>
          <w:rFonts w:ascii="Verdana" w:hAnsi="Verdana"/>
          <w:lang w:val="ru-RU"/>
        </w:rPr>
        <w:t>1 к настоящему договору, являющемся неотъемлемой частью настоящего договора.</w:t>
      </w:r>
      <w:r w:rsidR="00E84507" w:rsidRPr="00EB50DC">
        <w:rPr>
          <w:rFonts w:ascii="Verdana" w:hAnsi="Verdana"/>
          <w:lang w:val="ru-RU"/>
        </w:rPr>
        <w:t xml:space="preserve"> </w:t>
      </w:r>
      <w:r w:rsidR="00E84507" w:rsidRPr="00EB50DC">
        <w:rPr>
          <w:rFonts w:ascii="Verdana" w:hAnsi="Verdana" w:cs="Times New Roman"/>
          <w:lang w:val="ru-RU"/>
        </w:rPr>
        <w:t>Результаты работ Исполнитель передает на материальном носителе (______________)</w:t>
      </w:r>
      <w:r w:rsidR="007A51B7">
        <w:rPr>
          <w:rFonts w:ascii="Verdana" w:hAnsi="Verdana" w:cs="Times New Roman"/>
          <w:lang w:val="ru-RU"/>
        </w:rPr>
        <w:t xml:space="preserve">, </w:t>
      </w:r>
      <w:ins w:id="2" w:author="Ирина Графская" w:date="2025-03-11T13:58:00Z">
        <w:r w:rsidR="007A51B7">
          <w:rPr>
            <w:rFonts w:ascii="Verdana" w:hAnsi="Verdana" w:cs="Times New Roman"/>
            <w:lang w:val="ru-RU"/>
          </w:rPr>
          <w:t>о чем Стороны подписывают акт приема-передачи</w:t>
        </w:r>
        <w:r w:rsidR="007A51B7" w:rsidRPr="00EB50DC">
          <w:rPr>
            <w:rFonts w:ascii="Verdana" w:hAnsi="Verdana" w:cs="Times New Roman"/>
            <w:lang w:val="ru-RU"/>
          </w:rPr>
          <w:t>.</w:t>
        </w:r>
      </w:ins>
    </w:p>
    <w:p w14:paraId="7160DCF3" w14:textId="2C5C645C" w:rsidR="00D576A1" w:rsidRPr="00EB50DC" w:rsidRDefault="00D576A1" w:rsidP="00EB50DC">
      <w:pPr>
        <w:spacing w:after="120" w:line="312" w:lineRule="auto"/>
        <w:jc w:val="both"/>
        <w:rPr>
          <w:rFonts w:ascii="Verdana" w:hAnsi="Verdana"/>
          <w:lang w:val="ru-RU"/>
        </w:rPr>
      </w:pPr>
    </w:p>
    <w:p w14:paraId="2C095595" w14:textId="667518B4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 xml:space="preserve">1.3. </w:t>
      </w:r>
      <w:r w:rsidR="00E84507" w:rsidRPr="00EB50DC">
        <w:rPr>
          <w:rFonts w:ascii="Verdana" w:hAnsi="Verdana"/>
          <w:color w:val="000000"/>
          <w:lang w:val="ru-RU"/>
        </w:rPr>
        <w:t>Перечень, сроки выполнения работ, стоимость работ по этапам</w:t>
      </w:r>
      <w:r w:rsidR="00346717" w:rsidRPr="00EB50DC">
        <w:rPr>
          <w:rFonts w:ascii="Verdana" w:hAnsi="Verdana"/>
          <w:color w:val="000000"/>
          <w:lang w:val="ru-RU"/>
        </w:rPr>
        <w:t>,</w:t>
      </w:r>
      <w:r w:rsidR="00E84507" w:rsidRPr="00EB50DC">
        <w:rPr>
          <w:rFonts w:ascii="Verdana" w:hAnsi="Verdana"/>
          <w:color w:val="000000"/>
          <w:lang w:val="ru-RU"/>
        </w:rPr>
        <w:t xml:space="preserve"> определяются в Плане-графике выполнения работ (Приложение № 2 к Договору), который подписывается Сторонами и является неотъемлемой частью</w:t>
      </w:r>
      <w:r w:rsidR="0075341F" w:rsidRPr="00EB50DC">
        <w:rPr>
          <w:rFonts w:ascii="Verdana" w:hAnsi="Verdana"/>
          <w:color w:val="000000"/>
          <w:lang w:val="ru-RU"/>
        </w:rPr>
        <w:t xml:space="preserve"> Договора.</w:t>
      </w:r>
    </w:p>
    <w:p w14:paraId="45E304F7" w14:textId="615A8008" w:rsidR="00E84507" w:rsidRPr="00EB50DC" w:rsidRDefault="00E84507" w:rsidP="00EB50DC">
      <w:pPr>
        <w:pStyle w:val="a8"/>
        <w:numPr>
          <w:ilvl w:val="1"/>
          <w:numId w:val="2"/>
        </w:num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Заказчик обязуется принять и оплатить работы, выполненные Исполнителем по Договору.</w:t>
      </w:r>
    </w:p>
    <w:p w14:paraId="7D24FFFB" w14:textId="77777777" w:rsidR="00D576A1" w:rsidRPr="00EB50DC" w:rsidRDefault="00140115" w:rsidP="00EB50DC">
      <w:pPr>
        <w:spacing w:before="500" w:after="120" w:line="312" w:lineRule="auto"/>
        <w:jc w:val="center"/>
        <w:rPr>
          <w:rFonts w:ascii="Verdana" w:hAnsi="Verdana"/>
          <w:lang w:val="ru-RU"/>
        </w:rPr>
      </w:pPr>
      <w:r w:rsidRPr="00EB50DC">
        <w:rPr>
          <w:rFonts w:ascii="Verdana" w:hAnsi="Verdana"/>
          <w:b/>
          <w:bCs/>
          <w:lang w:val="ru-RU"/>
        </w:rPr>
        <w:t>2. ПРАВА И ОБЯЗАННОСТИ ИСПОЛНИТЕЛЯ</w:t>
      </w:r>
    </w:p>
    <w:p w14:paraId="0F7D2BA2" w14:textId="77777777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2.1. Исполнитель обязуется:</w:t>
      </w:r>
    </w:p>
    <w:p w14:paraId="4FFFAB9C" w14:textId="77777777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2.1.1. разработать Программу в соответствии с Техническим Заданием;</w:t>
      </w:r>
    </w:p>
    <w:p w14:paraId="1E675DA2" w14:textId="77777777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2.1.2. протестировать Программу;</w:t>
      </w:r>
    </w:p>
    <w:p w14:paraId="0AED4BB8" w14:textId="217DF4C3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2.1.</w:t>
      </w:r>
      <w:r w:rsidR="00103382" w:rsidRPr="00EB50DC">
        <w:rPr>
          <w:rFonts w:ascii="Verdana" w:hAnsi="Verdana"/>
          <w:lang w:val="ru-RU"/>
        </w:rPr>
        <w:t>3</w:t>
      </w:r>
      <w:r w:rsidRPr="00EB50DC">
        <w:rPr>
          <w:rFonts w:ascii="Verdana" w:hAnsi="Verdana"/>
          <w:lang w:val="ru-RU"/>
        </w:rPr>
        <w:t xml:space="preserve">. </w:t>
      </w:r>
      <w:moveToRangeStart w:id="3" w:author="Ирина Графская" w:date="2025-03-11T13:58:00Z" w:name="move192593947"/>
      <w:moveTo w:id="4" w:author="Ирина Графская" w:date="2025-03-11T13:58:00Z">
        <w:r w:rsidR="007A51B7" w:rsidRPr="00EB50DC">
          <w:rPr>
            <w:rFonts w:ascii="Verdana" w:hAnsi="Verdana"/>
            <w:lang w:val="ru-RU"/>
          </w:rPr>
          <w:t>по окончании работ установить на компьютер Заказчика Программу, передать установочную версию Программы</w:t>
        </w:r>
      </w:moveTo>
      <w:ins w:id="5" w:author="Ирина Графская" w:date="2025-03-11T13:58:00Z">
        <w:r w:rsidR="007A51B7">
          <w:rPr>
            <w:rFonts w:ascii="Verdana" w:hAnsi="Verdana"/>
            <w:lang w:val="ru-RU"/>
          </w:rPr>
          <w:t xml:space="preserve"> и </w:t>
        </w:r>
      </w:ins>
      <w:moveTo w:id="6" w:author="Ирина Графская" w:date="2025-03-11T13:58:00Z">
        <w:del w:id="7" w:author="Ирина Графская" w:date="2025-03-11T13:58:00Z">
          <w:r w:rsidR="007A51B7" w:rsidRPr="00EB50DC" w:rsidDel="007A51B7">
            <w:rPr>
              <w:rFonts w:ascii="Verdana" w:hAnsi="Verdana"/>
              <w:lang w:val="ru-RU"/>
            </w:rPr>
            <w:delText>;</w:delText>
          </w:r>
        </w:del>
      </w:moveTo>
      <w:moveToRangeEnd w:id="3"/>
      <w:r w:rsidRPr="00EB50DC">
        <w:rPr>
          <w:rFonts w:ascii="Verdana" w:hAnsi="Verdana"/>
          <w:lang w:val="ru-RU"/>
        </w:rPr>
        <w:t>осуществить сдачу Заказчику разработанной Программу, путем подписания акта приема-передачи выполненных работ</w:t>
      </w:r>
      <w:r w:rsidR="00D83082" w:rsidRPr="00EB50DC">
        <w:rPr>
          <w:rFonts w:ascii="Verdana" w:hAnsi="Verdana"/>
          <w:lang w:val="ru-RU"/>
        </w:rPr>
        <w:t xml:space="preserve"> (акта приема-передачи выполненных работ по этапу)</w:t>
      </w:r>
      <w:r w:rsidRPr="00EB50DC">
        <w:rPr>
          <w:rFonts w:ascii="Verdana" w:hAnsi="Verdana"/>
          <w:lang w:val="ru-RU"/>
        </w:rPr>
        <w:t>;</w:t>
      </w:r>
    </w:p>
    <w:p w14:paraId="4C7E8E4F" w14:textId="4B5B18D5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lastRenderedPageBreak/>
        <w:t>2.1.</w:t>
      </w:r>
      <w:r w:rsidR="00103382" w:rsidRPr="00EB50DC">
        <w:rPr>
          <w:rFonts w:ascii="Verdana" w:hAnsi="Verdana"/>
          <w:lang w:val="ru-RU"/>
        </w:rPr>
        <w:t>4</w:t>
      </w:r>
      <w:r w:rsidRPr="00EB50DC">
        <w:rPr>
          <w:rFonts w:ascii="Verdana" w:hAnsi="Verdana"/>
          <w:lang w:val="ru-RU"/>
        </w:rPr>
        <w:t xml:space="preserve">. </w:t>
      </w:r>
      <w:moveFromRangeStart w:id="8" w:author="Ирина Графская" w:date="2025-03-11T13:58:00Z" w:name="move192593947"/>
      <w:moveFrom w:id="9" w:author="Ирина Графская" w:date="2025-03-11T13:58:00Z">
        <w:r w:rsidRPr="00EB50DC" w:rsidDel="007A51B7">
          <w:rPr>
            <w:rFonts w:ascii="Verdana" w:hAnsi="Verdana"/>
            <w:lang w:val="ru-RU"/>
          </w:rPr>
          <w:t>по окончании работ установить на компьютер Заказчика Программу, передать установочную версию Программы;</w:t>
        </w:r>
      </w:moveFrom>
      <w:moveFromRangeEnd w:id="8"/>
    </w:p>
    <w:p w14:paraId="73297E88" w14:textId="003ADEB0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2.1.</w:t>
      </w:r>
      <w:r w:rsidR="00103382" w:rsidRPr="00EB50DC">
        <w:rPr>
          <w:rFonts w:ascii="Verdana" w:hAnsi="Verdana"/>
          <w:lang w:val="ru-RU"/>
        </w:rPr>
        <w:t>5</w:t>
      </w:r>
      <w:r w:rsidRPr="00EB50DC">
        <w:rPr>
          <w:rFonts w:ascii="Verdana" w:hAnsi="Verdana"/>
          <w:lang w:val="ru-RU"/>
        </w:rPr>
        <w:t xml:space="preserve">. выполнять работы, являющиеся предметом настоящего договора, качественно и в установленные сроки. </w:t>
      </w:r>
    </w:p>
    <w:p w14:paraId="19E818ED" w14:textId="27494FC9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2.1.</w:t>
      </w:r>
      <w:r w:rsidR="007D7879" w:rsidRPr="00EB50DC">
        <w:rPr>
          <w:rFonts w:ascii="Verdana" w:hAnsi="Verdana"/>
          <w:lang w:val="ru-RU"/>
        </w:rPr>
        <w:t>6</w:t>
      </w:r>
      <w:r w:rsidRPr="00EB50DC">
        <w:rPr>
          <w:rFonts w:ascii="Verdana" w:hAnsi="Verdana"/>
          <w:lang w:val="ru-RU"/>
        </w:rPr>
        <w:t>. не разглашать третьим лицам коммерческую, финансовую, техническую и иную информацию, ставшую известной в ходе реализации настоящего договора.</w:t>
      </w:r>
    </w:p>
    <w:p w14:paraId="7810F6C3" w14:textId="2EB3BF63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2.1.</w:t>
      </w:r>
      <w:r w:rsidR="007D7879" w:rsidRPr="00EB50DC">
        <w:rPr>
          <w:rFonts w:ascii="Verdana" w:hAnsi="Verdana"/>
          <w:lang w:val="ru-RU"/>
        </w:rPr>
        <w:t>7</w:t>
      </w:r>
      <w:r w:rsidRPr="00EB50DC">
        <w:rPr>
          <w:rFonts w:ascii="Verdana" w:hAnsi="Verdana"/>
          <w:lang w:val="ru-RU"/>
        </w:rPr>
        <w:t xml:space="preserve">. гарантировать работу Программы в соответствии с требованиями, изложенными в Техническом </w:t>
      </w:r>
      <w:r w:rsidR="00D83082" w:rsidRPr="00EB50DC">
        <w:rPr>
          <w:rFonts w:ascii="Verdana" w:hAnsi="Verdana"/>
          <w:lang w:val="ru-RU"/>
        </w:rPr>
        <w:t>З</w:t>
      </w:r>
      <w:r w:rsidRPr="00EB50DC">
        <w:rPr>
          <w:rFonts w:ascii="Verdana" w:hAnsi="Verdana"/>
          <w:lang w:val="ru-RU"/>
        </w:rPr>
        <w:t>адании. Дальнейшая модификация и добавление функций и возможностей Программы, не предусмотренных в Техническом Задании, являются предметом отдельного договора, также как стоимость сопровождения Программы и консультационно-информационное обслуживание Заказчика определяется отдельным договором и в стоимость настоящего договора не входит.</w:t>
      </w:r>
    </w:p>
    <w:p w14:paraId="3DD79FA9" w14:textId="77777777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2.2. Исполнитель имеет право:</w:t>
      </w:r>
    </w:p>
    <w:p w14:paraId="1414E3F3" w14:textId="77777777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2.2.1. досрочно выполнить работы по этапам Разработки Программы и договору в целом;</w:t>
      </w:r>
    </w:p>
    <w:p w14:paraId="007994AF" w14:textId="697FE5D1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 xml:space="preserve">2.2.2. расторгнуть настоящий договор, изъять или приостановить работу разработанной Программы до момента оплаты Заказчиком счета Исполнителя. </w:t>
      </w:r>
    </w:p>
    <w:p w14:paraId="4356E7B0" w14:textId="77777777" w:rsidR="00B23164" w:rsidRPr="00EB50DC" w:rsidRDefault="00B23164" w:rsidP="00EB50DC">
      <w:pPr>
        <w:pStyle w:val="ab"/>
        <w:tabs>
          <w:tab w:val="num" w:pos="720"/>
        </w:tabs>
        <w:suppressAutoHyphens/>
        <w:spacing w:after="120" w:line="312" w:lineRule="auto"/>
        <w:jc w:val="both"/>
        <w:rPr>
          <w:rFonts w:ascii="Verdana" w:hAnsi="Verdana" w:cs="Times New Roman"/>
        </w:rPr>
      </w:pPr>
      <w:r w:rsidRPr="00EB50DC">
        <w:rPr>
          <w:rFonts w:ascii="Verdana" w:hAnsi="Verdana"/>
        </w:rPr>
        <w:t xml:space="preserve">2.2.3. </w:t>
      </w:r>
      <w:r w:rsidRPr="00EB50DC">
        <w:rPr>
          <w:rFonts w:ascii="Verdana" w:hAnsi="Verdana" w:cs="Times New Roman"/>
        </w:rPr>
        <w:t>Исполнитель не несёт ответственности за нарушение сроков выполнения работ, предусмотренных Договором, произошедших по вине Заказчика в следующих случаях:</w:t>
      </w:r>
    </w:p>
    <w:p w14:paraId="78032526" w14:textId="636BB212" w:rsidR="00B23164" w:rsidRPr="00EB50DC" w:rsidRDefault="00B23164" w:rsidP="00EB50DC">
      <w:pPr>
        <w:pStyle w:val="ab"/>
        <w:tabs>
          <w:tab w:val="num" w:pos="960"/>
        </w:tabs>
        <w:suppressAutoHyphens/>
        <w:spacing w:after="120" w:line="312" w:lineRule="auto"/>
        <w:ind w:left="240"/>
        <w:jc w:val="both"/>
        <w:rPr>
          <w:rFonts w:ascii="Verdana" w:hAnsi="Verdana" w:cs="Times New Roman"/>
        </w:rPr>
      </w:pPr>
      <w:r w:rsidRPr="00EB50DC">
        <w:rPr>
          <w:rFonts w:ascii="Verdana" w:hAnsi="Verdana" w:cs="Times New Roman"/>
        </w:rPr>
        <w:t xml:space="preserve">- </w:t>
      </w:r>
      <w:commentRangeStart w:id="10"/>
      <w:commentRangeStart w:id="11"/>
      <w:commentRangeStart w:id="12"/>
      <w:r w:rsidRPr="00EB50DC">
        <w:rPr>
          <w:rFonts w:ascii="Verdana" w:hAnsi="Verdana" w:cs="Times New Roman"/>
        </w:rPr>
        <w:t>несвоевременное выполнение согласованных Сторонами работ, возложенных на Заказчика;</w:t>
      </w:r>
      <w:commentRangeEnd w:id="10"/>
      <w:r w:rsidR="007A51B7">
        <w:rPr>
          <w:rStyle w:val="af4"/>
          <w:rFonts w:ascii="Arial" w:eastAsia="Arial" w:hAnsi="Arial" w:cs="Arial"/>
          <w:lang w:val="en-US" w:eastAsia="ru-RU"/>
        </w:rPr>
        <w:commentReference w:id="10"/>
      </w:r>
      <w:commentRangeEnd w:id="11"/>
      <w:r w:rsidR="00A43ACB">
        <w:rPr>
          <w:rStyle w:val="af4"/>
          <w:rFonts w:ascii="Arial" w:eastAsia="Arial" w:hAnsi="Arial" w:cs="Arial"/>
          <w:lang w:val="en-US" w:eastAsia="ru-RU"/>
        </w:rPr>
        <w:commentReference w:id="11"/>
      </w:r>
      <w:commentRangeEnd w:id="12"/>
      <w:r w:rsidR="00A43ACB">
        <w:rPr>
          <w:rStyle w:val="af4"/>
          <w:rFonts w:ascii="Arial" w:eastAsia="Arial" w:hAnsi="Arial" w:cs="Arial"/>
          <w:lang w:val="en-US" w:eastAsia="ru-RU"/>
        </w:rPr>
        <w:commentReference w:id="12"/>
      </w:r>
    </w:p>
    <w:p w14:paraId="668E6EC2" w14:textId="77777777" w:rsidR="00B23164" w:rsidRPr="00EB50DC" w:rsidRDefault="00B23164" w:rsidP="00EB50DC">
      <w:pPr>
        <w:pStyle w:val="ab"/>
        <w:tabs>
          <w:tab w:val="num" w:pos="960"/>
        </w:tabs>
        <w:suppressAutoHyphens/>
        <w:spacing w:after="120" w:line="312" w:lineRule="auto"/>
        <w:ind w:left="240"/>
        <w:jc w:val="both"/>
        <w:rPr>
          <w:rFonts w:ascii="Verdana" w:hAnsi="Verdana" w:cs="Times New Roman"/>
        </w:rPr>
      </w:pPr>
      <w:r w:rsidRPr="00EB50DC">
        <w:rPr>
          <w:rFonts w:ascii="Verdana" w:hAnsi="Verdana" w:cs="Times New Roman"/>
        </w:rPr>
        <w:t xml:space="preserve">- </w:t>
      </w:r>
      <w:commentRangeStart w:id="13"/>
      <w:commentRangeStart w:id="14"/>
      <w:r w:rsidRPr="00EB50DC">
        <w:rPr>
          <w:rFonts w:ascii="Verdana" w:hAnsi="Verdana" w:cs="Times New Roman"/>
        </w:rPr>
        <w:t>несвоевременное предоставление запрашиваемой Исполнителем в ходе выполнения работ информации, предоставление которой предусмотрено Договором.</w:t>
      </w:r>
      <w:commentRangeEnd w:id="13"/>
      <w:r w:rsidR="007A51B7">
        <w:rPr>
          <w:rStyle w:val="af4"/>
          <w:rFonts w:ascii="Arial" w:eastAsia="Arial" w:hAnsi="Arial" w:cs="Arial"/>
          <w:lang w:val="en-US" w:eastAsia="ru-RU"/>
        </w:rPr>
        <w:commentReference w:id="13"/>
      </w:r>
      <w:commentRangeEnd w:id="14"/>
      <w:r w:rsidR="009F6F5B">
        <w:rPr>
          <w:rStyle w:val="af4"/>
          <w:rFonts w:ascii="Arial" w:eastAsia="Arial" w:hAnsi="Arial" w:cs="Arial"/>
          <w:lang w:val="en-US" w:eastAsia="ru-RU"/>
        </w:rPr>
        <w:commentReference w:id="14"/>
      </w:r>
    </w:p>
    <w:p w14:paraId="6D06FB2B" w14:textId="7D853BE3" w:rsidR="00B23164" w:rsidRPr="00EB50DC" w:rsidRDefault="00B23164" w:rsidP="00EB50DC">
      <w:pPr>
        <w:pStyle w:val="ab"/>
        <w:tabs>
          <w:tab w:val="num" w:pos="960"/>
        </w:tabs>
        <w:suppressAutoHyphens/>
        <w:spacing w:after="120" w:line="312" w:lineRule="auto"/>
        <w:jc w:val="both"/>
        <w:rPr>
          <w:rFonts w:ascii="Verdana" w:hAnsi="Verdana" w:cs="Times New Roman"/>
        </w:rPr>
      </w:pPr>
      <w:r w:rsidRPr="00EB50DC">
        <w:rPr>
          <w:rFonts w:ascii="Verdana" w:hAnsi="Verdana" w:cs="Times New Roman"/>
        </w:rPr>
        <w:t xml:space="preserve">2.2.4. Исполнитель вправе не приступать к работе, а начатую работу приостановить в случаях нарушения Заказчиком </w:t>
      </w:r>
      <w:commentRangeStart w:id="15"/>
      <w:commentRangeStart w:id="16"/>
      <w:commentRangeStart w:id="17"/>
      <w:r w:rsidRPr="00EB50DC">
        <w:rPr>
          <w:rFonts w:ascii="Verdana" w:hAnsi="Verdana" w:cs="Times New Roman"/>
        </w:rPr>
        <w:t xml:space="preserve">своих обязательств по Договору, которые повлекли для Исполнителя невозможность выполнения работы, </w:t>
      </w:r>
      <w:commentRangeEnd w:id="15"/>
      <w:r w:rsidR="007A51B7">
        <w:rPr>
          <w:rStyle w:val="af4"/>
          <w:rFonts w:ascii="Arial" w:eastAsia="Arial" w:hAnsi="Arial" w:cs="Arial"/>
          <w:lang w:val="en-US" w:eastAsia="ru-RU"/>
        </w:rPr>
        <w:commentReference w:id="15"/>
      </w:r>
      <w:commentRangeEnd w:id="16"/>
      <w:r w:rsidR="009F6F5B">
        <w:rPr>
          <w:rStyle w:val="af4"/>
          <w:rFonts w:ascii="Arial" w:eastAsia="Arial" w:hAnsi="Arial" w:cs="Arial"/>
          <w:lang w:val="en-US" w:eastAsia="ru-RU"/>
        </w:rPr>
        <w:commentReference w:id="16"/>
      </w:r>
      <w:commentRangeEnd w:id="17"/>
      <w:r w:rsidR="009F6F5B">
        <w:rPr>
          <w:rStyle w:val="af4"/>
          <w:rFonts w:ascii="Arial" w:eastAsia="Arial" w:hAnsi="Arial" w:cs="Arial"/>
          <w:lang w:val="en-US" w:eastAsia="ru-RU"/>
        </w:rPr>
        <w:commentReference w:id="17"/>
      </w:r>
      <w:r w:rsidRPr="00EB50DC">
        <w:rPr>
          <w:rFonts w:ascii="Verdana" w:hAnsi="Verdana" w:cs="Times New Roman"/>
        </w:rPr>
        <w:t xml:space="preserve">либо в случаях, предусмотренных </w:t>
      </w:r>
      <w:proofErr w:type="spellStart"/>
      <w:r w:rsidR="00465B5E" w:rsidRPr="00EB50DC">
        <w:rPr>
          <w:rFonts w:ascii="Verdana" w:hAnsi="Verdana" w:cs="Times New Roman"/>
        </w:rPr>
        <w:t>п</w:t>
      </w:r>
      <w:r w:rsidRPr="00EB50DC">
        <w:rPr>
          <w:rFonts w:ascii="Verdana" w:hAnsi="Verdana" w:cs="Times New Roman"/>
        </w:rPr>
        <w:t>п</w:t>
      </w:r>
      <w:proofErr w:type="spellEnd"/>
      <w:r w:rsidRPr="00EB50DC">
        <w:rPr>
          <w:rFonts w:ascii="Verdana" w:hAnsi="Verdana" w:cs="Times New Roman"/>
        </w:rPr>
        <w:t>.</w:t>
      </w:r>
      <w:r w:rsidR="00465B5E" w:rsidRPr="00EB50DC">
        <w:rPr>
          <w:rFonts w:ascii="Verdana" w:hAnsi="Verdana" w:cs="Times New Roman"/>
        </w:rPr>
        <w:t xml:space="preserve"> 2.2.2.-2.2</w:t>
      </w:r>
      <w:r w:rsidRPr="00EB50DC">
        <w:rPr>
          <w:rFonts w:ascii="Verdana" w:hAnsi="Verdana" w:cs="Times New Roman"/>
        </w:rPr>
        <w:t>.3. Договора. О приостановлении работ Исполнитель обязан незамедлительно письменно уведомить Заказчика, указав причины, по которым работы приостановлены и необходимые действия Заказчика по их устранению. Об устранении причин приостановления работ Заказчик обязуется незамедлительно письменно уведомить Исполнителя.</w:t>
      </w:r>
    </w:p>
    <w:p w14:paraId="5349A1EA" w14:textId="77777777" w:rsidR="00D576A1" w:rsidRPr="00EB50DC" w:rsidRDefault="00140115" w:rsidP="00EB50DC">
      <w:pPr>
        <w:spacing w:before="500" w:after="120" w:line="312" w:lineRule="auto"/>
        <w:jc w:val="center"/>
        <w:rPr>
          <w:rFonts w:ascii="Verdana" w:hAnsi="Verdana"/>
          <w:lang w:val="ru-RU"/>
        </w:rPr>
      </w:pPr>
      <w:r w:rsidRPr="00EB50DC">
        <w:rPr>
          <w:rFonts w:ascii="Verdana" w:hAnsi="Verdana"/>
          <w:b/>
          <w:bCs/>
          <w:lang w:val="ru-RU"/>
        </w:rPr>
        <w:t>3. ПРАВА И ОБЯЗАННОСТИ ЗАКАЗЧИКА</w:t>
      </w:r>
    </w:p>
    <w:p w14:paraId="4AD56B85" w14:textId="77777777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3.1. Заказчик обязуется:</w:t>
      </w:r>
    </w:p>
    <w:p w14:paraId="788AA6A1" w14:textId="77777777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3.1.1. своевременно и в полном объеме оплатить стоимость Разработки Программы Исполнителем на условиях настоящего договора;</w:t>
      </w:r>
    </w:p>
    <w:p w14:paraId="7A275C1B" w14:textId="77777777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3.1.2. предоставить Исполнителю всю необходимую для Разработки Программы информацию;</w:t>
      </w:r>
    </w:p>
    <w:p w14:paraId="53056E1F" w14:textId="77777777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3.1.3. определить ответственное лицо для взаимодействия с Исполнителем по вопросам, касающимся разработки Программы;</w:t>
      </w:r>
    </w:p>
    <w:p w14:paraId="125E6DE9" w14:textId="08E84FED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 xml:space="preserve">3.1.4. принять разработанную Программу после получения извещения от Исполнителя о выполнении работ по Разработке Программы и удостоверить факт надлежащей Разработки Программы, предусмотренной настоящим договором, путем подписания акта приема-передачи </w:t>
      </w:r>
      <w:r w:rsidRPr="00EB50DC">
        <w:rPr>
          <w:rFonts w:ascii="Verdana" w:hAnsi="Verdana"/>
          <w:lang w:val="ru-RU"/>
        </w:rPr>
        <w:lastRenderedPageBreak/>
        <w:t>выполненных работ</w:t>
      </w:r>
      <w:r w:rsidR="00B23164" w:rsidRPr="00EB50DC">
        <w:rPr>
          <w:rFonts w:ascii="Verdana" w:hAnsi="Verdana"/>
          <w:lang w:val="ru-RU"/>
        </w:rPr>
        <w:t xml:space="preserve"> (акта приема-передачи выполненных работ по этапу)</w:t>
      </w:r>
      <w:r w:rsidRPr="00EB50DC">
        <w:rPr>
          <w:rFonts w:ascii="Verdana" w:hAnsi="Verdana"/>
          <w:lang w:val="ru-RU"/>
        </w:rPr>
        <w:t xml:space="preserve">. Отказ от подписания акта приема-передачи выполненных работ </w:t>
      </w:r>
      <w:r w:rsidR="00B23164" w:rsidRPr="00EB50DC">
        <w:rPr>
          <w:rFonts w:ascii="Verdana" w:hAnsi="Verdana"/>
          <w:lang w:val="ru-RU"/>
        </w:rPr>
        <w:t xml:space="preserve">(акта приема-передачи выполненных работ по этапу) </w:t>
      </w:r>
      <w:r w:rsidRPr="00EB50DC">
        <w:rPr>
          <w:rFonts w:ascii="Verdana" w:hAnsi="Verdana"/>
          <w:lang w:val="ru-RU"/>
        </w:rPr>
        <w:t xml:space="preserve">не допускается, за исключением наличия у Заказчика мотивированных замечаний по качеству и объему выполненных работ по Разработке Программы. Мотивированные замечания должны быть направлены Исполнителю не позднее </w:t>
      </w:r>
      <w:r w:rsidR="00A5658B" w:rsidRPr="00EB50DC">
        <w:rPr>
          <w:rFonts w:ascii="Verdana" w:hAnsi="Verdana"/>
          <w:lang w:val="ru-RU"/>
        </w:rPr>
        <w:t>7 (семи)</w:t>
      </w:r>
      <w:r w:rsidRPr="00EB50DC">
        <w:rPr>
          <w:rFonts w:ascii="Verdana" w:hAnsi="Verdana"/>
          <w:lang w:val="ru-RU"/>
        </w:rPr>
        <w:t xml:space="preserve"> календарных дней с момента получения Заказчиком от Исполнителя акта приема-передачи выполненных работ</w:t>
      </w:r>
      <w:r w:rsidR="00B23164" w:rsidRPr="00EB50DC">
        <w:rPr>
          <w:rFonts w:ascii="Verdana" w:hAnsi="Verdana"/>
          <w:lang w:val="ru-RU"/>
        </w:rPr>
        <w:t xml:space="preserve"> (акта приема-передачи выполненных работ по этапу)</w:t>
      </w:r>
      <w:r w:rsidRPr="00EB50DC">
        <w:rPr>
          <w:rFonts w:ascii="Verdana" w:hAnsi="Verdana"/>
          <w:lang w:val="ru-RU"/>
        </w:rPr>
        <w:t>, направленного Заказчику для подписания.</w:t>
      </w:r>
    </w:p>
    <w:p w14:paraId="4BAB4488" w14:textId="77777777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3.1.5. не разглашать третьим лицам коммерческую, финансовую, техническую и иную информацию, ставшую известной в ходе реализации настоящего договора;</w:t>
      </w:r>
    </w:p>
    <w:p w14:paraId="0470FACA" w14:textId="77777777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 xml:space="preserve">3.2. Заказчик имеет право: </w:t>
      </w:r>
    </w:p>
    <w:p w14:paraId="7D51C1A4" w14:textId="3858E5DD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 xml:space="preserve">3.2.1. получать информацию о ходе работ по Разработке Программы в рабочие дни с </w:t>
      </w:r>
      <w:r w:rsidR="00A5658B" w:rsidRPr="00EB50DC">
        <w:rPr>
          <w:rFonts w:ascii="Verdana" w:hAnsi="Verdana"/>
          <w:lang w:val="ru-RU"/>
        </w:rPr>
        <w:t>10.00</w:t>
      </w:r>
      <w:r w:rsidRPr="00EB50DC">
        <w:rPr>
          <w:rFonts w:ascii="Verdana" w:hAnsi="Verdana"/>
          <w:lang w:val="ru-RU"/>
        </w:rPr>
        <w:t xml:space="preserve"> до </w:t>
      </w:r>
      <w:r w:rsidR="00A5658B" w:rsidRPr="00EB50DC">
        <w:rPr>
          <w:rFonts w:ascii="Verdana" w:hAnsi="Verdana"/>
          <w:lang w:val="ru-RU"/>
        </w:rPr>
        <w:t>15.00</w:t>
      </w:r>
      <w:r w:rsidRPr="00EB50DC">
        <w:rPr>
          <w:rFonts w:ascii="Verdana" w:hAnsi="Verdana"/>
          <w:lang w:val="ru-RU"/>
        </w:rPr>
        <w:t xml:space="preserve"> лично и по телефону: ________________________.</w:t>
      </w:r>
    </w:p>
    <w:p w14:paraId="4959312F" w14:textId="021E4DF5" w:rsidR="00EB50DC" w:rsidRDefault="00140115" w:rsidP="009F114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 xml:space="preserve">3.2.2. расторгнуть настоящий договор, в случае утраты интереса к предмету настоящего договора в ходе его выполнения, уведомив о том Исполнителя не позднее одного месяца до момента такого расторжения. Договор будет считаться расторгнутым по истечении указанного срока с момента получения Исполнителем письменного уведомления о расторжении. С момента получения Исполнителем уведомления о расторжении исполнение настоящего Договора приостанавливается. </w:t>
      </w:r>
      <w:r w:rsidR="00CC6C07" w:rsidRPr="00EB50DC">
        <w:rPr>
          <w:rFonts w:ascii="Verdana" w:hAnsi="Verdana"/>
          <w:lang w:val="ru-RU"/>
        </w:rPr>
        <w:t>Стоимость фактически выполненных работ по Разработке Программы</w:t>
      </w:r>
      <w:r w:rsidR="002D78F3">
        <w:rPr>
          <w:rFonts w:ascii="Verdana" w:hAnsi="Verdana"/>
          <w:lang w:val="ru-RU"/>
        </w:rPr>
        <w:t xml:space="preserve"> по завершенным этапам</w:t>
      </w:r>
      <w:r w:rsidR="00CC6C07" w:rsidRPr="00EB50DC">
        <w:rPr>
          <w:rFonts w:ascii="Verdana" w:hAnsi="Verdana"/>
          <w:lang w:val="ru-RU"/>
        </w:rPr>
        <w:t xml:space="preserve">, подтвержденных подписанным Сторонами актом приема-передачи выполненных работ (актом приема-передачи выполненных работ по этапу), Заказчику не возвращается. </w:t>
      </w:r>
      <w:r w:rsidRPr="002D78F3">
        <w:rPr>
          <w:rFonts w:ascii="Verdana" w:hAnsi="Verdana"/>
          <w:highlight w:val="yellow"/>
          <w:lang w:val="ru-RU"/>
        </w:rPr>
        <w:t xml:space="preserve">В </w:t>
      </w:r>
      <w:commentRangeStart w:id="18"/>
      <w:commentRangeStart w:id="19"/>
      <w:commentRangeStart w:id="20"/>
      <w:r w:rsidRPr="002D78F3">
        <w:rPr>
          <w:rFonts w:ascii="Verdana" w:hAnsi="Verdana"/>
          <w:highlight w:val="yellow"/>
          <w:lang w:val="ru-RU"/>
        </w:rPr>
        <w:t>случае досрочного расторжения Заказчиком настоящего договора, Исполнитель имеет право на получение от Заказчика стоимость фактически выполненных работ</w:t>
      </w:r>
      <w:r w:rsidR="00CC6C07" w:rsidRPr="002D78F3">
        <w:rPr>
          <w:rFonts w:ascii="Verdana" w:hAnsi="Verdana"/>
          <w:highlight w:val="yellow"/>
          <w:lang w:val="ru-RU"/>
        </w:rPr>
        <w:t xml:space="preserve"> по текущему, незавершенному этапу</w:t>
      </w:r>
      <w:r w:rsidRPr="002D78F3">
        <w:rPr>
          <w:rFonts w:ascii="Verdana" w:hAnsi="Verdana"/>
          <w:highlight w:val="yellow"/>
          <w:lang w:val="ru-RU"/>
        </w:rPr>
        <w:t>,</w:t>
      </w:r>
      <w:r w:rsidR="00A5658B" w:rsidRPr="002D78F3">
        <w:rPr>
          <w:rFonts w:ascii="Verdana" w:hAnsi="Verdana"/>
          <w:highlight w:val="yellow"/>
          <w:lang w:val="ru-RU"/>
        </w:rPr>
        <w:t xml:space="preserve"> включая стоимость материальных, трудовых и прочих затрат, непосредственно</w:t>
      </w:r>
      <w:r w:rsidR="00F3049C" w:rsidRPr="002D78F3">
        <w:rPr>
          <w:rFonts w:ascii="Verdana" w:hAnsi="Verdana"/>
          <w:highlight w:val="yellow"/>
          <w:lang w:val="ru-RU"/>
        </w:rPr>
        <w:t xml:space="preserve"> затраченных на выполнение работ по настоящему Договору,</w:t>
      </w:r>
      <w:r w:rsidRPr="002D78F3">
        <w:rPr>
          <w:rFonts w:ascii="Verdana" w:hAnsi="Verdana"/>
          <w:highlight w:val="yellow"/>
          <w:lang w:val="ru-RU"/>
        </w:rPr>
        <w:t xml:space="preserve"> а Заказчик обязан оплатить Исполнителю стоимость фактически выполненных работ по </w:t>
      </w:r>
      <w:r w:rsidR="00A50AE2" w:rsidRPr="002D78F3">
        <w:rPr>
          <w:rFonts w:ascii="Verdana" w:hAnsi="Verdana"/>
          <w:highlight w:val="yellow"/>
          <w:lang w:val="ru-RU"/>
        </w:rPr>
        <w:t>незавершенному этапу</w:t>
      </w:r>
      <w:r w:rsidR="00CC6C07" w:rsidRPr="002D78F3">
        <w:rPr>
          <w:rFonts w:ascii="Verdana" w:hAnsi="Verdana"/>
          <w:highlight w:val="yellow"/>
          <w:lang w:val="ru-RU"/>
        </w:rPr>
        <w:t xml:space="preserve">, </w:t>
      </w:r>
      <w:r w:rsidR="00A50AE2" w:rsidRPr="002D78F3">
        <w:rPr>
          <w:rFonts w:ascii="Verdana" w:hAnsi="Verdana"/>
          <w:highlight w:val="yellow"/>
          <w:lang w:val="ru-RU"/>
        </w:rPr>
        <w:t xml:space="preserve">но </w:t>
      </w:r>
      <w:r w:rsidR="00CC6C07" w:rsidRPr="002D78F3">
        <w:rPr>
          <w:rFonts w:ascii="Verdana" w:hAnsi="Verdana"/>
          <w:highlight w:val="yellow"/>
          <w:lang w:val="ru-RU"/>
        </w:rPr>
        <w:t>не менее 30 (тридцати) процентов от стоимости работ промежуточного этапа</w:t>
      </w:r>
      <w:r w:rsidR="009F114C" w:rsidRPr="002D78F3">
        <w:rPr>
          <w:rFonts w:ascii="Verdana" w:hAnsi="Verdana"/>
          <w:highlight w:val="yellow"/>
          <w:lang w:val="ru-RU"/>
        </w:rPr>
        <w:t xml:space="preserve"> </w:t>
      </w:r>
      <w:r w:rsidR="009F114C" w:rsidRPr="002D78F3">
        <w:rPr>
          <w:rFonts w:ascii="Verdana" w:hAnsi="Verdana"/>
          <w:color w:val="000000"/>
          <w:highlight w:val="yellow"/>
          <w:lang w:val="ru-RU"/>
        </w:rPr>
        <w:t>(Приложение № 2 к Договору)</w:t>
      </w:r>
      <w:r w:rsidR="00CA359A" w:rsidRPr="002D78F3">
        <w:rPr>
          <w:rFonts w:ascii="Verdana" w:hAnsi="Verdana"/>
          <w:highlight w:val="yellow"/>
          <w:lang w:val="ru-RU"/>
        </w:rPr>
        <w:t xml:space="preserve"> в соответствии с Графиком платежей</w:t>
      </w:r>
      <w:r w:rsidR="009F114C" w:rsidRPr="002D78F3">
        <w:rPr>
          <w:rFonts w:ascii="Verdana" w:hAnsi="Verdana"/>
          <w:highlight w:val="yellow"/>
          <w:lang w:val="ru-RU"/>
        </w:rPr>
        <w:t xml:space="preserve"> </w:t>
      </w:r>
      <w:r w:rsidR="009F114C" w:rsidRPr="002D78F3">
        <w:rPr>
          <w:rFonts w:ascii="Verdana" w:hAnsi="Verdana"/>
          <w:color w:val="000000"/>
          <w:highlight w:val="yellow"/>
          <w:lang w:val="ru-RU"/>
        </w:rPr>
        <w:t>(Приложение № 3 к Договору)</w:t>
      </w:r>
      <w:r w:rsidRPr="002D78F3">
        <w:rPr>
          <w:rFonts w:ascii="Verdana" w:hAnsi="Verdana"/>
          <w:highlight w:val="yellow"/>
          <w:lang w:val="ru-RU"/>
        </w:rPr>
        <w:t>.</w:t>
      </w:r>
      <w:r w:rsidR="006D7B53" w:rsidRPr="00EB50DC">
        <w:rPr>
          <w:rFonts w:ascii="Verdana" w:hAnsi="Verdana"/>
          <w:lang w:val="ru-RU"/>
        </w:rPr>
        <w:t xml:space="preserve"> </w:t>
      </w:r>
      <w:commentRangeEnd w:id="18"/>
      <w:r w:rsidR="007A51B7">
        <w:rPr>
          <w:rStyle w:val="af4"/>
        </w:rPr>
        <w:commentReference w:id="18"/>
      </w:r>
      <w:commentRangeEnd w:id="19"/>
      <w:r w:rsidR="009F6F5B">
        <w:rPr>
          <w:rStyle w:val="af4"/>
        </w:rPr>
        <w:commentReference w:id="19"/>
      </w:r>
      <w:commentRangeEnd w:id="20"/>
      <w:r w:rsidR="00EE6AE0">
        <w:rPr>
          <w:rStyle w:val="af4"/>
        </w:rPr>
        <w:commentReference w:id="20"/>
      </w:r>
    </w:p>
    <w:p w14:paraId="1F1FD89F" w14:textId="77777777" w:rsidR="009F114C" w:rsidRDefault="009F114C" w:rsidP="009F114C">
      <w:pPr>
        <w:spacing w:after="120" w:line="312" w:lineRule="auto"/>
        <w:jc w:val="both"/>
        <w:rPr>
          <w:rFonts w:ascii="Verdana" w:hAnsi="Verdana"/>
          <w:lang w:val="ru-RU"/>
        </w:rPr>
      </w:pPr>
    </w:p>
    <w:p w14:paraId="48205F22" w14:textId="139EACD5" w:rsidR="00D576A1" w:rsidRPr="00EB50DC" w:rsidRDefault="00140115" w:rsidP="00EB50DC">
      <w:pPr>
        <w:spacing w:after="120" w:line="312" w:lineRule="auto"/>
        <w:jc w:val="center"/>
        <w:rPr>
          <w:rFonts w:ascii="Verdana" w:hAnsi="Verdana"/>
          <w:lang w:val="ru-RU"/>
        </w:rPr>
      </w:pPr>
      <w:r w:rsidRPr="00EB50DC">
        <w:rPr>
          <w:rFonts w:ascii="Verdana" w:hAnsi="Verdana"/>
          <w:b/>
          <w:bCs/>
          <w:lang w:val="ru-RU"/>
        </w:rPr>
        <w:t>4. СТОИМОСТЬ РАБОТ И ПОРЯДОК РАСЧЕТОВ</w:t>
      </w:r>
    </w:p>
    <w:p w14:paraId="1CEE68D4" w14:textId="7A236701" w:rsidR="00D576A1" w:rsidRPr="00EB50DC" w:rsidRDefault="00140115" w:rsidP="00EB50DC">
      <w:pPr>
        <w:spacing w:after="120" w:line="312" w:lineRule="auto"/>
        <w:jc w:val="both"/>
        <w:rPr>
          <w:rFonts w:ascii="Verdana" w:hAnsi="Verdana" w:cs="Times New Roman"/>
          <w:lang w:val="ru-RU"/>
        </w:rPr>
      </w:pPr>
      <w:r w:rsidRPr="00EB50DC">
        <w:rPr>
          <w:rFonts w:ascii="Verdana" w:hAnsi="Verdana"/>
          <w:lang w:val="ru-RU"/>
        </w:rPr>
        <w:t>4.1. Стоимость Разработки Программы, подлежащая уплате Заказчиком Исполнителю</w:t>
      </w:r>
      <w:r w:rsidR="00040B0B" w:rsidRPr="00EB50DC">
        <w:rPr>
          <w:rFonts w:ascii="Verdana" w:hAnsi="Verdana"/>
          <w:lang w:val="ru-RU"/>
        </w:rPr>
        <w:t>,</w:t>
      </w:r>
      <w:r w:rsidRPr="00EB50DC">
        <w:rPr>
          <w:rFonts w:ascii="Verdana" w:hAnsi="Verdana"/>
          <w:lang w:val="ru-RU"/>
        </w:rPr>
        <w:t xml:space="preserve"> составляет ___</w:t>
      </w:r>
      <w:r w:rsidR="003D7AD9" w:rsidRPr="00EB50DC">
        <w:rPr>
          <w:rFonts w:ascii="Verdana" w:hAnsi="Verdana"/>
          <w:lang w:val="ru-RU"/>
        </w:rPr>
        <w:t>_______________________</w:t>
      </w:r>
      <w:r w:rsidRPr="00EB50DC">
        <w:rPr>
          <w:rFonts w:ascii="Verdana" w:hAnsi="Verdana"/>
          <w:lang w:val="ru-RU"/>
        </w:rPr>
        <w:t>_____ рублей</w:t>
      </w:r>
      <w:r w:rsidR="003D7AD9" w:rsidRPr="00EB50DC">
        <w:rPr>
          <w:rFonts w:ascii="Verdana" w:hAnsi="Verdana"/>
          <w:lang w:val="ru-RU"/>
        </w:rPr>
        <w:t xml:space="preserve">. </w:t>
      </w:r>
      <w:r w:rsidR="003D7AD9" w:rsidRPr="00EB50DC">
        <w:rPr>
          <w:rFonts w:ascii="Verdana" w:hAnsi="Verdana" w:cs="Times New Roman"/>
          <w:lang w:val="ru-RU"/>
        </w:rPr>
        <w:t>Стоимость услуг НДС не облагается в связи с применением И</w:t>
      </w:r>
      <w:r w:rsidR="00BC00A6">
        <w:rPr>
          <w:rFonts w:ascii="Verdana" w:hAnsi="Verdana" w:cs="Times New Roman"/>
          <w:lang w:val="ru-RU"/>
        </w:rPr>
        <w:t>сполнителем</w:t>
      </w:r>
      <w:r w:rsidR="003D7AD9" w:rsidRPr="00EB50DC">
        <w:rPr>
          <w:rFonts w:ascii="Verdana" w:hAnsi="Verdana" w:cs="Times New Roman"/>
          <w:lang w:val="ru-RU"/>
        </w:rPr>
        <w:t xml:space="preserve"> упрощенной системы налогообложения на основании статей 346.12 и 346.13 главы 26.2 Налогового кодекса РФ </w:t>
      </w:r>
      <w:r w:rsidRPr="00EB50DC">
        <w:rPr>
          <w:rFonts w:ascii="Verdana" w:hAnsi="Verdana"/>
          <w:lang w:val="ru-RU"/>
        </w:rPr>
        <w:t>и определяется в Приложении №</w:t>
      </w:r>
      <w:r w:rsidR="003D7AD9" w:rsidRPr="00EB50DC">
        <w:rPr>
          <w:rFonts w:ascii="Verdana" w:hAnsi="Verdana"/>
          <w:lang w:val="ru-RU"/>
        </w:rPr>
        <w:t xml:space="preserve"> </w:t>
      </w:r>
      <w:r w:rsidR="00E471F7" w:rsidRPr="00EB50DC">
        <w:rPr>
          <w:rFonts w:ascii="Verdana" w:hAnsi="Verdana"/>
          <w:lang w:val="ru-RU"/>
        </w:rPr>
        <w:t>2</w:t>
      </w:r>
      <w:r w:rsidR="00040B0B" w:rsidRPr="00EB50DC">
        <w:rPr>
          <w:rFonts w:ascii="Verdana" w:hAnsi="Verdana"/>
          <w:lang w:val="ru-RU"/>
        </w:rPr>
        <w:t xml:space="preserve"> </w:t>
      </w:r>
      <w:r w:rsidRPr="00EB50DC">
        <w:rPr>
          <w:rFonts w:ascii="Verdana" w:hAnsi="Verdana"/>
          <w:lang w:val="ru-RU"/>
        </w:rPr>
        <w:t>к настоящему договору.</w:t>
      </w:r>
    </w:p>
    <w:p w14:paraId="01385FD1" w14:textId="692EC718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 xml:space="preserve">4.2. </w:t>
      </w:r>
      <w:r w:rsidR="0033582D" w:rsidRPr="00EB50DC">
        <w:rPr>
          <w:rFonts w:ascii="Verdana" w:hAnsi="Verdana"/>
          <w:lang w:val="ru-RU"/>
        </w:rPr>
        <w:t>Заказчик производит оплату работ по разработке ПО в соответствии с Графиком платежей (Приложение № 3 к Договору)</w:t>
      </w:r>
      <w:r w:rsidR="00040B0B" w:rsidRPr="00EB50DC">
        <w:rPr>
          <w:rFonts w:ascii="Verdana" w:hAnsi="Verdana"/>
          <w:lang w:val="ru-RU"/>
        </w:rPr>
        <w:t xml:space="preserve"> </w:t>
      </w:r>
      <w:r w:rsidR="0033582D" w:rsidRPr="00EB50DC">
        <w:rPr>
          <w:rFonts w:ascii="Verdana" w:hAnsi="Verdana"/>
          <w:lang w:val="ru-RU"/>
        </w:rPr>
        <w:t>на основании счетов, представленных Исполнителем</w:t>
      </w:r>
      <w:r w:rsidR="00040B0B" w:rsidRPr="00EB50DC">
        <w:rPr>
          <w:rFonts w:ascii="Verdana" w:hAnsi="Verdana"/>
          <w:lang w:val="ru-RU"/>
        </w:rPr>
        <w:t>,</w:t>
      </w:r>
      <w:r w:rsidR="0033582D" w:rsidRPr="00EB50DC">
        <w:rPr>
          <w:rFonts w:ascii="Verdana" w:hAnsi="Verdana"/>
          <w:lang w:val="ru-RU"/>
        </w:rPr>
        <w:t xml:space="preserve"> </w:t>
      </w:r>
      <w:r w:rsidRPr="00EB50DC">
        <w:rPr>
          <w:rFonts w:ascii="Verdana" w:hAnsi="Verdana"/>
          <w:lang w:val="ru-RU"/>
        </w:rPr>
        <w:t>Заказчик оплачивает стоимость Разработки Программы, являющейся предметом настоящего договора</w:t>
      </w:r>
      <w:r w:rsidR="003D7AD9" w:rsidRPr="00EB50DC">
        <w:rPr>
          <w:rFonts w:ascii="Verdana" w:hAnsi="Verdana"/>
          <w:lang w:val="ru-RU"/>
        </w:rPr>
        <w:t>,</w:t>
      </w:r>
      <w:r w:rsidRPr="00EB50DC">
        <w:rPr>
          <w:rFonts w:ascii="Verdana" w:hAnsi="Verdana"/>
          <w:lang w:val="ru-RU"/>
        </w:rPr>
        <w:t xml:space="preserve"> путем перечисления денежных средств на расчетный счет Исполнителя.</w:t>
      </w:r>
    </w:p>
    <w:p w14:paraId="75971C19" w14:textId="77777777" w:rsidR="00D576A1" w:rsidRPr="00EB50DC" w:rsidRDefault="00140115" w:rsidP="00EB50DC">
      <w:pPr>
        <w:spacing w:before="500" w:after="120" w:line="312" w:lineRule="auto"/>
        <w:jc w:val="center"/>
        <w:rPr>
          <w:rFonts w:ascii="Verdana" w:hAnsi="Verdana"/>
          <w:lang w:val="ru-RU"/>
        </w:rPr>
      </w:pPr>
      <w:r w:rsidRPr="00EB50DC">
        <w:rPr>
          <w:rFonts w:ascii="Verdana" w:hAnsi="Verdana"/>
          <w:b/>
          <w:bCs/>
          <w:lang w:val="ru-RU"/>
        </w:rPr>
        <w:t>5. ОТВЕТСТВЕННОСТЬ СТОРОН</w:t>
      </w:r>
    </w:p>
    <w:p w14:paraId="411DEE48" w14:textId="77777777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lastRenderedPageBreak/>
        <w:t>5.1. За неисполнение или ненадлежащее исполнение условий настоящего договора Стороны несут ответственность, предусмотренную действующим законодательством Российской Федерации.</w:t>
      </w:r>
    </w:p>
    <w:p w14:paraId="344B1C18" w14:textId="77777777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5.2. Споры и разногласия, возникшие в процессе исполнения настоящего договора, по вопросам, непредусмотренным условиями настоящего договора, Стороны разрешают путем переговоров, руководствуясь действующим законодательством Российской Федерации. При невозможности урегулирования споров путем переговоров, споры подлежат разрешению в суде по месту нахождения ответчика. Для обращения в суд обязательно предъявление письменной претензии, которая рассматривается другой стороной в течение десяти дней.</w:t>
      </w:r>
    </w:p>
    <w:p w14:paraId="408199B0" w14:textId="77777777" w:rsidR="00D576A1" w:rsidRPr="00EB50DC" w:rsidRDefault="00140115" w:rsidP="00EB50DC">
      <w:pPr>
        <w:spacing w:before="500" w:after="120" w:line="312" w:lineRule="auto"/>
        <w:jc w:val="center"/>
        <w:rPr>
          <w:rFonts w:ascii="Verdana" w:hAnsi="Verdana"/>
          <w:lang w:val="ru-RU"/>
        </w:rPr>
      </w:pPr>
      <w:r w:rsidRPr="00EB50DC">
        <w:rPr>
          <w:rFonts w:ascii="Verdana" w:hAnsi="Verdana"/>
          <w:b/>
          <w:bCs/>
          <w:lang w:val="ru-RU"/>
        </w:rPr>
        <w:t>6. АВТОРСКИЕ ПРАВА</w:t>
      </w:r>
    </w:p>
    <w:p w14:paraId="46F1CE07" w14:textId="106890F4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 xml:space="preserve">6.1. Исключительное право на использование Программы в любой форме и любым способом принадлежит </w:t>
      </w:r>
      <w:r w:rsidR="00676EC0" w:rsidRPr="00EB50DC">
        <w:rPr>
          <w:rFonts w:ascii="Verdana" w:hAnsi="Verdana"/>
          <w:lang w:val="ru-RU"/>
        </w:rPr>
        <w:t>Заказчику</w:t>
      </w:r>
      <w:r w:rsidRPr="00EB50DC">
        <w:rPr>
          <w:rFonts w:ascii="Verdana" w:hAnsi="Verdana"/>
          <w:lang w:val="ru-RU"/>
        </w:rPr>
        <w:t>. Заключение настоящего договора означает перехода права собственности на Программу в полном объеме от Исполнителя к Заказчику.</w:t>
      </w:r>
    </w:p>
    <w:p w14:paraId="4579BB42" w14:textId="77777777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 xml:space="preserve">6.2. </w:t>
      </w:r>
      <w:commentRangeStart w:id="21"/>
      <w:commentRangeStart w:id="22"/>
      <w:commentRangeStart w:id="23"/>
      <w:r w:rsidRPr="00EB50DC">
        <w:rPr>
          <w:rFonts w:ascii="Verdana" w:hAnsi="Verdana"/>
          <w:lang w:val="ru-RU"/>
        </w:rPr>
        <w:t>Имущественные права на Программу переходят к Заказчику после полной оплаты Разработки Программы.</w:t>
      </w:r>
      <w:commentRangeEnd w:id="21"/>
      <w:r w:rsidR="007A51B7">
        <w:rPr>
          <w:rStyle w:val="af4"/>
        </w:rPr>
        <w:commentReference w:id="21"/>
      </w:r>
      <w:commentRangeEnd w:id="22"/>
      <w:r w:rsidR="009F6F5B">
        <w:rPr>
          <w:rStyle w:val="af4"/>
        </w:rPr>
        <w:commentReference w:id="22"/>
      </w:r>
      <w:commentRangeEnd w:id="23"/>
      <w:r w:rsidR="009F6F5B">
        <w:rPr>
          <w:rStyle w:val="af4"/>
        </w:rPr>
        <w:commentReference w:id="23"/>
      </w:r>
    </w:p>
    <w:p w14:paraId="7807C678" w14:textId="77777777" w:rsidR="00D576A1" w:rsidRPr="00EB50DC" w:rsidRDefault="00140115" w:rsidP="00EB50DC">
      <w:pPr>
        <w:spacing w:before="500" w:after="120" w:line="312" w:lineRule="auto"/>
        <w:jc w:val="center"/>
        <w:rPr>
          <w:rFonts w:ascii="Verdana" w:hAnsi="Verdana"/>
          <w:lang w:val="ru-RU"/>
        </w:rPr>
      </w:pPr>
      <w:r w:rsidRPr="00EB50DC">
        <w:rPr>
          <w:rFonts w:ascii="Verdana" w:hAnsi="Verdana"/>
          <w:b/>
          <w:bCs/>
          <w:lang w:val="ru-RU"/>
        </w:rPr>
        <w:t>7. ОБСТОЯТЕЛЬСТВА НЕПРЕОДОЛИМОЙ СИЛЫ</w:t>
      </w:r>
    </w:p>
    <w:p w14:paraId="5D55EA2B" w14:textId="77777777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7.1.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силы, то есть чрезвычайных и непредотвратимых при данных условиях обстоятельств (обстоятельства непреодолимой силы), возникших после заключения настоящего договора. К обстоятельствам непреодолимой силы относятся события, на которые не могут оказывать влияние и за возникновение которых ответственности не несут, а именно: землетрясения, наводнения, пожары и т.д.</w:t>
      </w:r>
    </w:p>
    <w:p w14:paraId="44056822" w14:textId="77777777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7.2. Сторона, ссылающаяся на обстоятельства непреодолимой силы, обязана немедленно известить в письменной форме другую сторону об их возникновении.</w:t>
      </w:r>
    </w:p>
    <w:p w14:paraId="1E78CB80" w14:textId="77777777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7.3. Срок выполнения обязательств по настоящему договору отодвигается соразмерно времени, в течение которого действуют обстоятельства непреодолимой силы и их последствия.</w:t>
      </w:r>
    </w:p>
    <w:p w14:paraId="1B23BD9A" w14:textId="68BAA25F" w:rsidR="00D576A1" w:rsidRPr="00EB50DC" w:rsidRDefault="00140115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7.4. Сторона, которая не исполнила своей обязанности известить о наступлении обстоятельств непреодолимой силы, теряет свое право ссылаться на них.</w:t>
      </w:r>
    </w:p>
    <w:p w14:paraId="5C2A54ED" w14:textId="024EC26C" w:rsidR="00060CF6" w:rsidRPr="00EB50DC" w:rsidRDefault="00060CF6" w:rsidP="00EB50DC">
      <w:pPr>
        <w:pStyle w:val="ab"/>
        <w:keepLines/>
        <w:numPr>
          <w:ilvl w:val="0"/>
          <w:numId w:val="10"/>
        </w:numPr>
        <w:suppressAutoHyphens/>
        <w:spacing w:before="240" w:after="120" w:line="312" w:lineRule="auto"/>
        <w:jc w:val="center"/>
        <w:rPr>
          <w:rFonts w:ascii="Verdana" w:hAnsi="Verdana" w:cs="Times New Roman"/>
          <w:b/>
          <w:bCs/>
        </w:rPr>
      </w:pPr>
      <w:r w:rsidRPr="00EB50DC">
        <w:rPr>
          <w:rFonts w:ascii="Verdana" w:hAnsi="Verdana" w:cs="Times New Roman"/>
          <w:b/>
          <w:bCs/>
        </w:rPr>
        <w:t>УВЕДОМЛЕНИЯ</w:t>
      </w:r>
    </w:p>
    <w:p w14:paraId="5F08E78E" w14:textId="2100ED05" w:rsidR="00060CF6" w:rsidRPr="00EB50DC" w:rsidRDefault="00060CF6" w:rsidP="00CC2161">
      <w:pPr>
        <w:pStyle w:val="ConsNormal"/>
        <w:numPr>
          <w:ilvl w:val="1"/>
          <w:numId w:val="10"/>
        </w:numPr>
        <w:suppressAutoHyphens/>
        <w:spacing w:line="312" w:lineRule="auto"/>
        <w:ind w:left="0" w:firstLine="0"/>
        <w:rPr>
          <w:rFonts w:ascii="Verdana" w:hAnsi="Verdana"/>
          <w:sz w:val="20"/>
          <w:szCs w:val="20"/>
        </w:rPr>
      </w:pPr>
      <w:bookmarkStart w:id="24" w:name="OLE_LINK2"/>
      <w:r w:rsidRPr="00EB50DC">
        <w:rPr>
          <w:rFonts w:ascii="Verdana" w:hAnsi="Verdana"/>
          <w:sz w:val="20"/>
          <w:szCs w:val="20"/>
        </w:rPr>
        <w:t>Все уведомления, извещения и сообщения в связи с выполнением Договора должны быть оформлены в письменном виде на русском языке и могут быть направлены с помощью электронной почт</w:t>
      </w:r>
      <w:r w:rsidR="00792C2A" w:rsidRPr="00EB50DC">
        <w:rPr>
          <w:rFonts w:ascii="Verdana" w:hAnsi="Verdana"/>
          <w:sz w:val="20"/>
          <w:szCs w:val="20"/>
        </w:rPr>
        <w:t>ы</w:t>
      </w:r>
      <w:r w:rsidRPr="00EB50DC">
        <w:rPr>
          <w:rFonts w:ascii="Verdana" w:hAnsi="Verdana"/>
          <w:sz w:val="20"/>
          <w:szCs w:val="20"/>
        </w:rPr>
        <w:t>, заказной или курьерской почтой, с подтверждением факта их получения, по фактическим адресам Сторон, приведенным в Статье 1</w:t>
      </w:r>
      <w:r w:rsidR="00792C2A" w:rsidRPr="00EB50DC">
        <w:rPr>
          <w:rFonts w:ascii="Verdana" w:hAnsi="Verdana"/>
          <w:sz w:val="20"/>
          <w:szCs w:val="20"/>
        </w:rPr>
        <w:t>2</w:t>
      </w:r>
      <w:r w:rsidRPr="00EB50DC">
        <w:rPr>
          <w:rFonts w:ascii="Verdana" w:hAnsi="Verdana"/>
          <w:sz w:val="20"/>
          <w:szCs w:val="20"/>
        </w:rPr>
        <w:t xml:space="preserve"> Договора, либо по адресу, указанному ниже для соответствующей Стороны, либо по иному адресу, о котором любая из Сторон может уведомить другую Сторону.</w:t>
      </w:r>
    </w:p>
    <w:p w14:paraId="73A81C28" w14:textId="77777777" w:rsidR="00060CF6" w:rsidRPr="00EB50DC" w:rsidRDefault="00060CF6" w:rsidP="00CC2161">
      <w:pPr>
        <w:pStyle w:val="ConsNormal"/>
        <w:numPr>
          <w:ilvl w:val="0"/>
          <w:numId w:val="0"/>
        </w:numPr>
        <w:suppressAutoHyphens/>
        <w:spacing w:before="120" w:line="312" w:lineRule="auto"/>
        <w:ind w:left="792" w:hanging="432"/>
        <w:rPr>
          <w:rFonts w:ascii="Verdana" w:hAnsi="Verdana"/>
          <w:sz w:val="20"/>
          <w:szCs w:val="20"/>
        </w:rPr>
      </w:pPr>
      <w:r w:rsidRPr="00EB50DC">
        <w:rPr>
          <w:rFonts w:ascii="Verdana" w:hAnsi="Verdana"/>
          <w:sz w:val="20"/>
          <w:szCs w:val="20"/>
        </w:rPr>
        <w:t>Адреса/реквизиты Сторон для направления корреспонденции: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860"/>
      </w:tblGrid>
      <w:tr w:rsidR="00060CF6" w:rsidRPr="00EB50DC" w14:paraId="5C086457" w14:textId="77777777" w:rsidTr="003E270B">
        <w:trPr>
          <w:trHeight w:val="611"/>
        </w:trPr>
        <w:tc>
          <w:tcPr>
            <w:tcW w:w="5040" w:type="dxa"/>
          </w:tcPr>
          <w:p w14:paraId="134D281D" w14:textId="77777777" w:rsidR="00060CF6" w:rsidRPr="00EB50DC" w:rsidRDefault="00060CF6" w:rsidP="00EB50DC">
            <w:pPr>
              <w:pStyle w:val="ab"/>
              <w:spacing w:after="120" w:line="312" w:lineRule="auto"/>
              <w:jc w:val="both"/>
              <w:rPr>
                <w:rFonts w:ascii="Verdana" w:eastAsia="MS Mincho" w:hAnsi="Verdana"/>
                <w:b/>
                <w:bCs/>
              </w:rPr>
            </w:pPr>
          </w:p>
          <w:p w14:paraId="1208A480" w14:textId="77777777" w:rsidR="00060CF6" w:rsidRPr="00EB50DC" w:rsidRDefault="00060CF6" w:rsidP="00EB50DC">
            <w:pPr>
              <w:pStyle w:val="ab"/>
              <w:spacing w:after="120" w:line="312" w:lineRule="auto"/>
              <w:jc w:val="both"/>
              <w:rPr>
                <w:rFonts w:ascii="Verdana" w:eastAsia="MS Mincho" w:hAnsi="Verdana"/>
                <w:b/>
                <w:bCs/>
              </w:rPr>
            </w:pPr>
            <w:r w:rsidRPr="00EB50DC">
              <w:rPr>
                <w:rFonts w:ascii="Verdana" w:eastAsia="MS Mincho" w:hAnsi="Verdana"/>
                <w:b/>
                <w:bCs/>
              </w:rPr>
              <w:t>Для Заказчика:</w:t>
            </w:r>
          </w:p>
        </w:tc>
        <w:tc>
          <w:tcPr>
            <w:tcW w:w="4860" w:type="dxa"/>
          </w:tcPr>
          <w:p w14:paraId="709B6C4F" w14:textId="77777777" w:rsidR="00060CF6" w:rsidRPr="00EB50DC" w:rsidRDefault="00060CF6" w:rsidP="00EB50DC">
            <w:pPr>
              <w:pStyle w:val="ab"/>
              <w:spacing w:after="120" w:line="312" w:lineRule="auto"/>
              <w:jc w:val="both"/>
              <w:rPr>
                <w:rFonts w:ascii="Verdana" w:eastAsia="MS Mincho" w:hAnsi="Verdana"/>
                <w:b/>
                <w:bCs/>
              </w:rPr>
            </w:pPr>
          </w:p>
          <w:p w14:paraId="1596FA2E" w14:textId="77777777" w:rsidR="00060CF6" w:rsidRPr="00EB50DC" w:rsidRDefault="00060CF6" w:rsidP="00EB50DC">
            <w:pPr>
              <w:pStyle w:val="ab"/>
              <w:spacing w:after="120" w:line="312" w:lineRule="auto"/>
              <w:jc w:val="both"/>
              <w:rPr>
                <w:rFonts w:ascii="Verdana" w:eastAsia="MS Mincho" w:hAnsi="Verdana"/>
                <w:b/>
                <w:bCs/>
              </w:rPr>
            </w:pPr>
            <w:r w:rsidRPr="00EB50DC">
              <w:rPr>
                <w:rFonts w:ascii="Verdana" w:eastAsia="MS Mincho" w:hAnsi="Verdana"/>
                <w:b/>
                <w:bCs/>
              </w:rPr>
              <w:t>Для Исполнителя:</w:t>
            </w:r>
          </w:p>
        </w:tc>
      </w:tr>
      <w:tr w:rsidR="00060CF6" w:rsidRPr="00A43ACB" w14:paraId="7EEAB11A" w14:textId="77777777" w:rsidTr="003E270B">
        <w:trPr>
          <w:trHeight w:val="158"/>
        </w:trPr>
        <w:tc>
          <w:tcPr>
            <w:tcW w:w="5040" w:type="dxa"/>
          </w:tcPr>
          <w:p w14:paraId="07155A83" w14:textId="77777777" w:rsidR="00060CF6" w:rsidRPr="00EB50DC" w:rsidRDefault="00060CF6" w:rsidP="00EB50DC">
            <w:pPr>
              <w:pStyle w:val="ab"/>
              <w:spacing w:after="120" w:line="312" w:lineRule="auto"/>
              <w:rPr>
                <w:rFonts w:ascii="Verdana" w:eastAsia="MS Mincho" w:hAnsi="Verdana"/>
              </w:rPr>
            </w:pPr>
            <w:r w:rsidRPr="00EB50DC">
              <w:rPr>
                <w:rFonts w:ascii="Verdana" w:eastAsia="MS Mincho" w:hAnsi="Verdana"/>
              </w:rPr>
              <w:t>Кому:</w:t>
            </w:r>
            <w:r w:rsidRPr="00EB50DC">
              <w:rPr>
                <w:rStyle w:val="a3"/>
                <w:rFonts w:ascii="Verdana" w:eastAsia="MS Mincho" w:hAnsi="Verdana"/>
              </w:rPr>
              <w:t xml:space="preserve"> </w:t>
            </w:r>
            <w:r w:rsidRPr="00EB50DC">
              <w:rPr>
                <w:rFonts w:ascii="Verdana" w:eastAsia="MS Mincho" w:hAnsi="Verdana"/>
              </w:rPr>
              <w:t>__________</w:t>
            </w:r>
          </w:p>
          <w:p w14:paraId="1D773B2D" w14:textId="1CE8BF9B" w:rsidR="00792C2A" w:rsidRPr="00EB50DC" w:rsidRDefault="00792C2A" w:rsidP="00EB50DC">
            <w:pPr>
              <w:pStyle w:val="ab"/>
              <w:spacing w:after="120" w:line="312" w:lineRule="auto"/>
              <w:rPr>
                <w:rFonts w:ascii="Verdana" w:eastAsia="MS Mincho" w:hAnsi="Verdana"/>
              </w:rPr>
            </w:pPr>
            <w:r w:rsidRPr="00EB50DC">
              <w:rPr>
                <w:rFonts w:ascii="Verdana" w:eastAsia="MS Mincho" w:hAnsi="Verdana"/>
              </w:rPr>
              <w:t>Электронная почта: ________________________</w:t>
            </w:r>
          </w:p>
          <w:p w14:paraId="43CB95B5" w14:textId="77777777" w:rsidR="00792C2A" w:rsidRPr="00EB50DC" w:rsidRDefault="00792C2A" w:rsidP="00EB50DC">
            <w:pPr>
              <w:pStyle w:val="ab"/>
              <w:spacing w:after="120" w:line="312" w:lineRule="auto"/>
              <w:rPr>
                <w:rFonts w:ascii="Verdana" w:eastAsia="MS Mincho" w:hAnsi="Verdana"/>
              </w:rPr>
            </w:pPr>
            <w:r w:rsidRPr="00EB50DC">
              <w:rPr>
                <w:rFonts w:ascii="Verdana" w:eastAsia="MS Mincho" w:hAnsi="Verdana"/>
              </w:rPr>
              <w:t>Почтовый адрес: ___________________________</w:t>
            </w:r>
          </w:p>
          <w:p w14:paraId="48FE4F32" w14:textId="173E1580" w:rsidR="00792C2A" w:rsidRPr="00EB50DC" w:rsidRDefault="00792C2A" w:rsidP="00EB50DC">
            <w:pPr>
              <w:pStyle w:val="ab"/>
              <w:spacing w:after="120" w:line="312" w:lineRule="auto"/>
              <w:rPr>
                <w:rFonts w:ascii="Verdana" w:eastAsia="MS Mincho" w:hAnsi="Verdana"/>
              </w:rPr>
            </w:pPr>
          </w:p>
        </w:tc>
        <w:tc>
          <w:tcPr>
            <w:tcW w:w="4860" w:type="dxa"/>
          </w:tcPr>
          <w:p w14:paraId="208204EC" w14:textId="77777777" w:rsidR="00792C2A" w:rsidRPr="00EB50DC" w:rsidRDefault="00792C2A" w:rsidP="00EB50DC">
            <w:pPr>
              <w:pStyle w:val="ab"/>
              <w:spacing w:after="120" w:line="312" w:lineRule="auto"/>
              <w:rPr>
                <w:rFonts w:ascii="Verdana" w:eastAsia="MS Mincho" w:hAnsi="Verdana"/>
              </w:rPr>
            </w:pPr>
            <w:r w:rsidRPr="00EB50DC">
              <w:rPr>
                <w:rFonts w:ascii="Verdana" w:eastAsia="MS Mincho" w:hAnsi="Verdana"/>
              </w:rPr>
              <w:t>Кому:</w:t>
            </w:r>
            <w:r w:rsidRPr="00EB50DC">
              <w:rPr>
                <w:rStyle w:val="a3"/>
                <w:rFonts w:ascii="Verdana" w:eastAsia="MS Mincho" w:hAnsi="Verdana"/>
              </w:rPr>
              <w:t xml:space="preserve"> </w:t>
            </w:r>
            <w:r w:rsidRPr="00EB50DC">
              <w:rPr>
                <w:rFonts w:ascii="Verdana" w:eastAsia="MS Mincho" w:hAnsi="Verdana"/>
              </w:rPr>
              <w:t>__________</w:t>
            </w:r>
          </w:p>
          <w:p w14:paraId="37038EF4" w14:textId="77777777" w:rsidR="00792C2A" w:rsidRPr="00EB50DC" w:rsidRDefault="00792C2A" w:rsidP="00EB50DC">
            <w:pPr>
              <w:pStyle w:val="ab"/>
              <w:spacing w:after="120" w:line="312" w:lineRule="auto"/>
              <w:rPr>
                <w:rFonts w:ascii="Verdana" w:eastAsia="MS Mincho" w:hAnsi="Verdana"/>
              </w:rPr>
            </w:pPr>
            <w:r w:rsidRPr="00EB50DC">
              <w:rPr>
                <w:rFonts w:ascii="Verdana" w:eastAsia="MS Mincho" w:hAnsi="Verdana"/>
              </w:rPr>
              <w:t>Электронная почта: ________________________</w:t>
            </w:r>
          </w:p>
          <w:p w14:paraId="799C5EB8" w14:textId="1E8FE97B" w:rsidR="00060CF6" w:rsidRPr="00EB50DC" w:rsidRDefault="00792C2A" w:rsidP="00EB50DC">
            <w:pPr>
              <w:pStyle w:val="ab"/>
              <w:spacing w:after="120" w:line="312" w:lineRule="auto"/>
              <w:rPr>
                <w:rFonts w:ascii="Verdana" w:eastAsia="MS Mincho" w:hAnsi="Verdana"/>
              </w:rPr>
            </w:pPr>
            <w:r w:rsidRPr="00EB50DC">
              <w:rPr>
                <w:rFonts w:ascii="Verdana" w:eastAsia="MS Mincho" w:hAnsi="Verdana"/>
              </w:rPr>
              <w:t>Почтовый адрес: ___________________________</w:t>
            </w:r>
          </w:p>
        </w:tc>
      </w:tr>
    </w:tbl>
    <w:bookmarkEnd w:id="24"/>
    <w:p w14:paraId="0C9920D1" w14:textId="524B94D7" w:rsidR="00060CF6" w:rsidRPr="00EB50DC" w:rsidRDefault="00060CF6" w:rsidP="00CC2161">
      <w:pPr>
        <w:pStyle w:val="ConsNormal"/>
        <w:numPr>
          <w:ilvl w:val="1"/>
          <w:numId w:val="10"/>
        </w:numPr>
        <w:suppressAutoHyphens/>
        <w:spacing w:line="312" w:lineRule="auto"/>
        <w:ind w:hanging="720"/>
        <w:rPr>
          <w:rFonts w:ascii="Verdana" w:hAnsi="Verdana"/>
          <w:sz w:val="20"/>
          <w:szCs w:val="20"/>
        </w:rPr>
      </w:pPr>
      <w:r w:rsidRPr="00EB50DC">
        <w:rPr>
          <w:rFonts w:ascii="Verdana" w:hAnsi="Verdana"/>
          <w:sz w:val="20"/>
          <w:szCs w:val="20"/>
        </w:rPr>
        <w:t>Информация считается полученной Сторонами:</w:t>
      </w:r>
    </w:p>
    <w:p w14:paraId="698CBAD4" w14:textId="55994395" w:rsidR="00060CF6" w:rsidRPr="00EB50DC" w:rsidRDefault="00060CF6" w:rsidP="00CC2161">
      <w:pPr>
        <w:pStyle w:val="ab"/>
        <w:keepLines/>
        <w:numPr>
          <w:ilvl w:val="2"/>
          <w:numId w:val="12"/>
        </w:numPr>
        <w:suppressAutoHyphens/>
        <w:spacing w:after="120" w:line="312" w:lineRule="auto"/>
        <w:ind w:hanging="1004"/>
        <w:jc w:val="both"/>
        <w:rPr>
          <w:rFonts w:ascii="Verdana" w:hAnsi="Verdana" w:cs="Times New Roman"/>
        </w:rPr>
      </w:pPr>
      <w:r w:rsidRPr="00EB50DC">
        <w:rPr>
          <w:rFonts w:ascii="Verdana" w:hAnsi="Verdana" w:cs="Times New Roman"/>
        </w:rPr>
        <w:t xml:space="preserve"> в случае направления с помощью </w:t>
      </w:r>
      <w:r w:rsidR="00792C2A" w:rsidRPr="00EB50DC">
        <w:rPr>
          <w:rFonts w:ascii="Verdana" w:hAnsi="Verdana" w:cs="Times New Roman"/>
        </w:rPr>
        <w:t>э</w:t>
      </w:r>
      <w:r w:rsidRPr="00EB50DC">
        <w:rPr>
          <w:rFonts w:ascii="Verdana" w:hAnsi="Verdana" w:cs="Times New Roman"/>
        </w:rPr>
        <w:t>лектронной почт</w:t>
      </w:r>
      <w:r w:rsidR="00792C2A" w:rsidRPr="00EB50DC">
        <w:rPr>
          <w:rFonts w:ascii="Verdana" w:hAnsi="Verdana" w:cs="Times New Roman"/>
        </w:rPr>
        <w:t>ы</w:t>
      </w:r>
      <w:r w:rsidRPr="00EB50DC">
        <w:rPr>
          <w:rFonts w:ascii="Verdana" w:hAnsi="Verdana" w:cs="Times New Roman"/>
        </w:rPr>
        <w:t xml:space="preserve"> - в дату, указанную в сообщени</w:t>
      </w:r>
      <w:r w:rsidR="00792C2A" w:rsidRPr="00EB50DC">
        <w:rPr>
          <w:rFonts w:ascii="Verdana" w:hAnsi="Verdana" w:cs="Times New Roman"/>
        </w:rPr>
        <w:t>и</w:t>
      </w:r>
      <w:r w:rsidRPr="00EB50DC">
        <w:rPr>
          <w:rFonts w:ascii="Verdana" w:hAnsi="Verdana" w:cs="Times New Roman"/>
        </w:rPr>
        <w:t xml:space="preserve"> электронной почты, имеющемся у Стороны-отправителя;</w:t>
      </w:r>
    </w:p>
    <w:p w14:paraId="56E84D1A" w14:textId="5CCE2D2A" w:rsidR="00060CF6" w:rsidRPr="00EB50DC" w:rsidRDefault="00060CF6" w:rsidP="00CC2161">
      <w:pPr>
        <w:pStyle w:val="ab"/>
        <w:keepLines/>
        <w:numPr>
          <w:ilvl w:val="2"/>
          <w:numId w:val="12"/>
        </w:numPr>
        <w:suppressAutoHyphens/>
        <w:spacing w:after="120" w:line="312" w:lineRule="auto"/>
        <w:ind w:hanging="1004"/>
        <w:jc w:val="both"/>
        <w:rPr>
          <w:rFonts w:ascii="Verdana" w:hAnsi="Verdana" w:cs="Times New Roman"/>
        </w:rPr>
      </w:pPr>
      <w:r w:rsidRPr="00EB50DC">
        <w:rPr>
          <w:rFonts w:ascii="Verdana" w:hAnsi="Verdana" w:cs="Times New Roman"/>
        </w:rPr>
        <w:t>в случае направления заказной или курьерской почтой - на дату, указанную в подтверждении о вручении отправления Стороне-получателю, имеющемся у Стороны-отправителя.</w:t>
      </w:r>
    </w:p>
    <w:p w14:paraId="452D7717" w14:textId="401BDFF5" w:rsidR="00D576A1" w:rsidRPr="00EB50DC" w:rsidRDefault="00792C2A" w:rsidP="00EB50DC">
      <w:pPr>
        <w:spacing w:before="500" w:after="120" w:line="312" w:lineRule="auto"/>
        <w:jc w:val="center"/>
        <w:rPr>
          <w:rFonts w:ascii="Verdana" w:hAnsi="Verdana"/>
          <w:lang w:val="ru-RU"/>
        </w:rPr>
      </w:pPr>
      <w:r w:rsidRPr="00EB50DC">
        <w:rPr>
          <w:rFonts w:ascii="Verdana" w:hAnsi="Verdana"/>
          <w:b/>
          <w:bCs/>
          <w:lang w:val="ru-RU"/>
        </w:rPr>
        <w:t>9</w:t>
      </w:r>
      <w:r w:rsidR="00140115" w:rsidRPr="00EB50DC">
        <w:rPr>
          <w:rFonts w:ascii="Verdana" w:hAnsi="Verdana"/>
          <w:b/>
          <w:bCs/>
          <w:lang w:val="ru-RU"/>
        </w:rPr>
        <w:t>. ПРОЧИЕ УСЛОВИЯ</w:t>
      </w:r>
    </w:p>
    <w:p w14:paraId="7C3E8565" w14:textId="2AAFB4FF" w:rsidR="00D576A1" w:rsidRPr="00EB50DC" w:rsidRDefault="00792C2A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9</w:t>
      </w:r>
      <w:r w:rsidR="00140115" w:rsidRPr="00EB50DC">
        <w:rPr>
          <w:rFonts w:ascii="Verdana" w:hAnsi="Verdana"/>
          <w:lang w:val="ru-RU"/>
        </w:rPr>
        <w:t>.1. Все изменения и дополнения к настоящему договору должны быть составлены в письменной форме и подписаны Сторонами.</w:t>
      </w:r>
    </w:p>
    <w:p w14:paraId="7DA59D57" w14:textId="39368E35" w:rsidR="00060CF6" w:rsidRPr="00EB50DC" w:rsidRDefault="00792C2A" w:rsidP="00EB50DC">
      <w:pPr>
        <w:pStyle w:val="ab"/>
        <w:keepLines/>
        <w:suppressAutoHyphens/>
        <w:spacing w:after="120" w:line="312" w:lineRule="auto"/>
        <w:jc w:val="both"/>
        <w:rPr>
          <w:rFonts w:ascii="Verdana" w:hAnsi="Verdana" w:cs="Times New Roman"/>
        </w:rPr>
      </w:pPr>
      <w:r w:rsidRPr="00EB50DC">
        <w:rPr>
          <w:rFonts w:ascii="Verdana" w:hAnsi="Verdana"/>
        </w:rPr>
        <w:t>9</w:t>
      </w:r>
      <w:r w:rsidR="00060CF6" w:rsidRPr="00EB50DC">
        <w:rPr>
          <w:rFonts w:ascii="Verdana" w:hAnsi="Verdana"/>
        </w:rPr>
        <w:t xml:space="preserve">.2. </w:t>
      </w:r>
      <w:r w:rsidR="00060CF6" w:rsidRPr="00EB50DC">
        <w:rPr>
          <w:rFonts w:ascii="Verdana" w:hAnsi="Verdana" w:cs="Times New Roman"/>
        </w:rPr>
        <w:t xml:space="preserve">При изменении адреса, реквизитов или уполномоченных (ответственных) лиц Сторон данная Сторона обязуется уведомить об этом другую Сторону незамедлительно, но в любом случае не позднее </w:t>
      </w:r>
      <w:r w:rsidR="00844174" w:rsidRPr="00EB50DC">
        <w:rPr>
          <w:rFonts w:ascii="Verdana" w:hAnsi="Verdana" w:cs="Times New Roman"/>
        </w:rPr>
        <w:t>7</w:t>
      </w:r>
      <w:r w:rsidR="00060CF6" w:rsidRPr="00EB50DC">
        <w:rPr>
          <w:rFonts w:ascii="Verdana" w:hAnsi="Verdana" w:cs="Times New Roman"/>
          <w:i/>
        </w:rPr>
        <w:t xml:space="preserve"> (</w:t>
      </w:r>
      <w:r w:rsidR="00844174" w:rsidRPr="00EB50DC">
        <w:rPr>
          <w:rFonts w:ascii="Verdana" w:hAnsi="Verdana" w:cs="Times New Roman"/>
          <w:i/>
        </w:rPr>
        <w:t>семи</w:t>
      </w:r>
      <w:r w:rsidR="00060CF6" w:rsidRPr="00EB50DC">
        <w:rPr>
          <w:rFonts w:ascii="Verdana" w:hAnsi="Verdana" w:cs="Times New Roman"/>
          <w:i/>
        </w:rPr>
        <w:t>)</w:t>
      </w:r>
      <w:r w:rsidR="00060CF6" w:rsidRPr="00EB50DC">
        <w:rPr>
          <w:rFonts w:ascii="Verdana" w:hAnsi="Verdana" w:cs="Times New Roman"/>
        </w:rPr>
        <w:t>календарных дней. До получения Стороной уведомления о таких изменениях исполнение Договора этой Стороной, совершённое с использованием имеющихся у неё сведений, считается надлежащим.</w:t>
      </w:r>
    </w:p>
    <w:p w14:paraId="05905DF2" w14:textId="64975A69" w:rsidR="00D576A1" w:rsidRPr="00EB50DC" w:rsidRDefault="00792C2A" w:rsidP="00EB50DC">
      <w:pPr>
        <w:spacing w:before="500" w:after="120" w:line="312" w:lineRule="auto"/>
        <w:jc w:val="center"/>
        <w:rPr>
          <w:rFonts w:ascii="Verdana" w:hAnsi="Verdana"/>
          <w:lang w:val="ru-RU"/>
        </w:rPr>
      </w:pPr>
      <w:r w:rsidRPr="00EB50DC">
        <w:rPr>
          <w:rFonts w:ascii="Verdana" w:hAnsi="Verdana"/>
          <w:b/>
          <w:bCs/>
          <w:lang w:val="ru-RU"/>
        </w:rPr>
        <w:t>10</w:t>
      </w:r>
      <w:r w:rsidR="00140115" w:rsidRPr="00EB50DC">
        <w:rPr>
          <w:rFonts w:ascii="Verdana" w:hAnsi="Verdana"/>
          <w:b/>
          <w:bCs/>
          <w:lang w:val="ru-RU"/>
        </w:rPr>
        <w:t>. СРОК ДЕЙСТВИЯ ДОГОВОРА</w:t>
      </w:r>
    </w:p>
    <w:p w14:paraId="0E70AFE9" w14:textId="15089C7C" w:rsidR="00D576A1" w:rsidRPr="00EB50DC" w:rsidRDefault="00792C2A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10</w:t>
      </w:r>
      <w:r w:rsidR="00140115" w:rsidRPr="00EB50DC">
        <w:rPr>
          <w:rFonts w:ascii="Verdana" w:hAnsi="Verdana"/>
          <w:lang w:val="ru-RU"/>
        </w:rPr>
        <w:t>.1. Настоящий договор вступает в силу с момента подписания его Сторонами и действует до полного исполнения Сторонами своих обязательств.</w:t>
      </w:r>
    </w:p>
    <w:p w14:paraId="14192A74" w14:textId="778F7CB6" w:rsidR="00D576A1" w:rsidRPr="00EB50DC" w:rsidRDefault="00792C2A" w:rsidP="00EB50DC">
      <w:pPr>
        <w:spacing w:after="120" w:line="312" w:lineRule="auto"/>
        <w:jc w:val="both"/>
        <w:rPr>
          <w:rFonts w:ascii="Verdana" w:hAnsi="Verdana"/>
          <w:lang w:val="ru-RU"/>
        </w:rPr>
      </w:pPr>
      <w:r w:rsidRPr="00EB50DC">
        <w:rPr>
          <w:rFonts w:ascii="Verdana" w:hAnsi="Verdana"/>
          <w:lang w:val="ru-RU"/>
        </w:rPr>
        <w:t>10</w:t>
      </w:r>
      <w:r w:rsidR="00140115" w:rsidRPr="00EB50DC">
        <w:rPr>
          <w:rFonts w:ascii="Verdana" w:hAnsi="Verdana"/>
          <w:lang w:val="ru-RU"/>
        </w:rPr>
        <w:t>.2. Настоящий договор составлен в двух экземплярах, обладающих одинаковой юридической силой – по одному для каждой из Сторон.</w:t>
      </w:r>
    </w:p>
    <w:p w14:paraId="06686B81" w14:textId="2C4AD667" w:rsidR="0033582D" w:rsidRPr="00EB50DC" w:rsidRDefault="0033582D" w:rsidP="00EB50DC">
      <w:pPr>
        <w:pStyle w:val="ab"/>
        <w:keepLines/>
        <w:numPr>
          <w:ilvl w:val="0"/>
          <w:numId w:val="11"/>
        </w:numPr>
        <w:suppressAutoHyphens/>
        <w:spacing w:before="240" w:after="120" w:line="312" w:lineRule="auto"/>
        <w:jc w:val="center"/>
        <w:rPr>
          <w:rFonts w:ascii="Verdana" w:hAnsi="Verdana" w:cs="Times New Roman"/>
          <w:b/>
          <w:bCs/>
        </w:rPr>
      </w:pPr>
      <w:r w:rsidRPr="00EB50DC">
        <w:rPr>
          <w:rFonts w:ascii="Verdana" w:hAnsi="Verdana" w:cs="Times New Roman"/>
          <w:b/>
          <w:bCs/>
        </w:rPr>
        <w:t>СПИСОК ПРИЛОЖЕНИЙ</w:t>
      </w:r>
    </w:p>
    <w:p w14:paraId="6EF0EC48" w14:textId="4E3BAB98" w:rsidR="0033582D" w:rsidRPr="00EB50DC" w:rsidRDefault="00FC5F25" w:rsidP="00EB50DC">
      <w:pPr>
        <w:pStyle w:val="Normal1"/>
        <w:keepLines/>
        <w:numPr>
          <w:ilvl w:val="1"/>
          <w:numId w:val="13"/>
        </w:numPr>
        <w:suppressAutoHyphens/>
        <w:spacing w:before="0" w:line="312" w:lineRule="auto"/>
        <w:rPr>
          <w:rFonts w:ascii="Verdana" w:hAnsi="Verdana"/>
          <w:sz w:val="20"/>
          <w:szCs w:val="20"/>
          <w:lang w:val="ru-RU" w:eastAsia="en-US"/>
        </w:rPr>
      </w:pPr>
      <w:r w:rsidRPr="00EB50DC">
        <w:rPr>
          <w:rFonts w:ascii="Verdana" w:hAnsi="Verdana"/>
          <w:sz w:val="20"/>
          <w:szCs w:val="20"/>
          <w:lang w:val="ru-RU" w:eastAsia="en-US"/>
        </w:rPr>
        <w:t xml:space="preserve"> </w:t>
      </w:r>
      <w:r w:rsidR="0033582D" w:rsidRPr="00EB50DC">
        <w:rPr>
          <w:rFonts w:ascii="Verdana" w:hAnsi="Verdana"/>
          <w:sz w:val="20"/>
          <w:szCs w:val="20"/>
          <w:lang w:val="ru-RU" w:eastAsia="en-US"/>
        </w:rPr>
        <w:t>Приложение № 1. Техническое задание</w:t>
      </w:r>
    </w:p>
    <w:p w14:paraId="2BA57DBE" w14:textId="6F839C89" w:rsidR="0033582D" w:rsidRPr="00EB50DC" w:rsidRDefault="00687783" w:rsidP="00EB50DC">
      <w:pPr>
        <w:pStyle w:val="Normal1"/>
        <w:keepLines/>
        <w:numPr>
          <w:ilvl w:val="1"/>
          <w:numId w:val="13"/>
        </w:numPr>
        <w:suppressAutoHyphens/>
        <w:spacing w:before="0" w:line="312" w:lineRule="auto"/>
        <w:rPr>
          <w:rFonts w:ascii="Verdana" w:hAnsi="Verdana"/>
          <w:sz w:val="20"/>
          <w:szCs w:val="20"/>
          <w:lang w:val="ru-RU" w:eastAsia="en-US"/>
        </w:rPr>
      </w:pPr>
      <w:r>
        <w:rPr>
          <w:rFonts w:ascii="Verdana" w:hAnsi="Verdana"/>
          <w:sz w:val="20"/>
          <w:szCs w:val="20"/>
          <w:lang w:val="ru-RU" w:eastAsia="en-US"/>
        </w:rPr>
        <w:t xml:space="preserve"> </w:t>
      </w:r>
      <w:r w:rsidR="0033582D" w:rsidRPr="00EB50DC">
        <w:rPr>
          <w:rFonts w:ascii="Verdana" w:hAnsi="Verdana"/>
          <w:sz w:val="20"/>
          <w:szCs w:val="20"/>
          <w:lang w:val="ru-RU" w:eastAsia="en-US"/>
        </w:rPr>
        <w:t xml:space="preserve">Приложение № 2. </w:t>
      </w:r>
      <w:r w:rsidR="0033582D" w:rsidRPr="00EB50DC">
        <w:rPr>
          <w:rFonts w:ascii="Verdana" w:hAnsi="Verdana"/>
          <w:color w:val="000000"/>
          <w:sz w:val="20"/>
          <w:szCs w:val="20"/>
          <w:lang w:val="ru-RU"/>
        </w:rPr>
        <w:t>План-график выполнения работ</w:t>
      </w:r>
    </w:p>
    <w:p w14:paraId="06D5B7F8" w14:textId="10208944" w:rsidR="0033582D" w:rsidRPr="00EB50DC" w:rsidRDefault="0033582D" w:rsidP="00CC2161">
      <w:pPr>
        <w:pStyle w:val="Normal1"/>
        <w:keepLines/>
        <w:suppressAutoHyphens/>
        <w:spacing w:before="0" w:line="312" w:lineRule="auto"/>
        <w:ind w:firstLine="0"/>
        <w:rPr>
          <w:rFonts w:ascii="Verdana" w:hAnsi="Verdana"/>
          <w:sz w:val="20"/>
          <w:szCs w:val="20"/>
          <w:lang w:val="ru-RU" w:eastAsia="en-US"/>
        </w:rPr>
      </w:pPr>
      <w:r w:rsidRPr="00EB50DC">
        <w:rPr>
          <w:rFonts w:ascii="Verdana" w:hAnsi="Verdana"/>
          <w:sz w:val="20"/>
          <w:szCs w:val="20"/>
          <w:lang w:val="ru-RU" w:eastAsia="en-US"/>
        </w:rPr>
        <w:t>1</w:t>
      </w:r>
      <w:r w:rsidR="00FC5F25" w:rsidRPr="00EB50DC">
        <w:rPr>
          <w:rFonts w:ascii="Verdana" w:hAnsi="Verdana"/>
          <w:sz w:val="20"/>
          <w:szCs w:val="20"/>
          <w:lang w:val="ru-RU" w:eastAsia="en-US"/>
        </w:rPr>
        <w:t>1</w:t>
      </w:r>
      <w:r w:rsidRPr="00EB50DC">
        <w:rPr>
          <w:rFonts w:ascii="Verdana" w:hAnsi="Verdana"/>
          <w:sz w:val="20"/>
          <w:szCs w:val="20"/>
          <w:lang w:val="ru-RU" w:eastAsia="en-US"/>
        </w:rPr>
        <w:t>.2.1. Приложение № 2-А. Порядок сдачи-приемки работ промежуточных этапов</w:t>
      </w:r>
    </w:p>
    <w:p w14:paraId="4FFF65AE" w14:textId="1C331A45" w:rsidR="0033582D" w:rsidRPr="00EB50DC" w:rsidRDefault="00FC5F25" w:rsidP="00EB50DC">
      <w:pPr>
        <w:pStyle w:val="Normal1"/>
        <w:keepLines/>
        <w:numPr>
          <w:ilvl w:val="1"/>
          <w:numId w:val="13"/>
        </w:numPr>
        <w:suppressAutoHyphens/>
        <w:spacing w:before="0" w:line="312" w:lineRule="auto"/>
        <w:rPr>
          <w:rFonts w:ascii="Verdana" w:hAnsi="Verdana"/>
          <w:sz w:val="20"/>
          <w:szCs w:val="20"/>
          <w:lang w:val="ru-RU" w:eastAsia="en-US"/>
        </w:rPr>
      </w:pPr>
      <w:r w:rsidRPr="00EB50DC">
        <w:rPr>
          <w:rFonts w:ascii="Verdana" w:hAnsi="Verdana"/>
          <w:sz w:val="20"/>
          <w:szCs w:val="20"/>
          <w:lang w:val="ru-RU" w:eastAsia="en-US"/>
        </w:rPr>
        <w:t xml:space="preserve"> </w:t>
      </w:r>
      <w:r w:rsidR="0033582D" w:rsidRPr="00EB50DC">
        <w:rPr>
          <w:rFonts w:ascii="Verdana" w:hAnsi="Verdana"/>
          <w:sz w:val="20"/>
          <w:szCs w:val="20"/>
          <w:lang w:val="ru-RU" w:eastAsia="en-US"/>
        </w:rPr>
        <w:t xml:space="preserve">Приложение № 3. </w:t>
      </w:r>
      <w:r w:rsidR="0033582D" w:rsidRPr="00EB50DC">
        <w:rPr>
          <w:rFonts w:ascii="Verdana" w:hAnsi="Verdana"/>
          <w:sz w:val="20"/>
          <w:szCs w:val="20"/>
          <w:lang w:val="ru-RU"/>
        </w:rPr>
        <w:t>График платежей</w:t>
      </w:r>
    </w:p>
    <w:p w14:paraId="2595FF1B" w14:textId="27191AF3" w:rsidR="0033582D" w:rsidRPr="00EB50DC" w:rsidRDefault="00687783" w:rsidP="00EB50DC">
      <w:pPr>
        <w:pStyle w:val="Normal1"/>
        <w:keepLines/>
        <w:numPr>
          <w:ilvl w:val="1"/>
          <w:numId w:val="13"/>
        </w:numPr>
        <w:suppressAutoHyphens/>
        <w:spacing w:before="0" w:line="312" w:lineRule="auto"/>
        <w:ind w:left="0" w:firstLine="0"/>
        <w:rPr>
          <w:rFonts w:ascii="Verdana" w:hAnsi="Verdana"/>
          <w:sz w:val="20"/>
          <w:szCs w:val="20"/>
          <w:lang w:val="ru-RU" w:eastAsia="en-US"/>
        </w:rPr>
      </w:pPr>
      <w:r>
        <w:rPr>
          <w:rFonts w:ascii="Verdana" w:hAnsi="Verdana"/>
          <w:sz w:val="20"/>
          <w:szCs w:val="20"/>
          <w:lang w:val="ru-RU" w:eastAsia="en-US"/>
        </w:rPr>
        <w:t xml:space="preserve"> </w:t>
      </w:r>
      <w:r w:rsidR="0033582D" w:rsidRPr="00EB50DC">
        <w:rPr>
          <w:rFonts w:ascii="Verdana" w:hAnsi="Verdana"/>
          <w:sz w:val="20"/>
          <w:szCs w:val="20"/>
          <w:lang w:val="ru-RU" w:eastAsia="en-US"/>
        </w:rPr>
        <w:t>Приложение № 4. Форма Акта сдачи-приемки работ</w:t>
      </w:r>
      <w:r w:rsidR="00040B0B" w:rsidRPr="00EB50DC">
        <w:rPr>
          <w:rFonts w:ascii="Verdana" w:hAnsi="Verdana"/>
          <w:sz w:val="20"/>
          <w:szCs w:val="20"/>
          <w:lang w:val="ru-RU" w:eastAsia="en-US"/>
        </w:rPr>
        <w:t xml:space="preserve"> </w:t>
      </w:r>
      <w:r w:rsidR="00040B0B" w:rsidRPr="00EB50DC">
        <w:rPr>
          <w:rFonts w:ascii="Verdana" w:hAnsi="Verdana"/>
          <w:sz w:val="20"/>
          <w:szCs w:val="20"/>
          <w:lang w:val="ru-RU"/>
        </w:rPr>
        <w:t>(Акта приема-передачи выполненных работ по этапу)</w:t>
      </w:r>
      <w:r w:rsidR="00FC5F25" w:rsidRPr="00EB50DC">
        <w:rPr>
          <w:rFonts w:ascii="Verdana" w:hAnsi="Verdana"/>
          <w:sz w:val="20"/>
          <w:szCs w:val="20"/>
          <w:lang w:val="ru-RU"/>
        </w:rPr>
        <w:t>.</w:t>
      </w:r>
    </w:p>
    <w:p w14:paraId="247E6F72" w14:textId="69C1A3D0" w:rsidR="00D576A1" w:rsidRPr="00EB50DC" w:rsidRDefault="00140115" w:rsidP="00EB50DC">
      <w:pPr>
        <w:spacing w:before="500" w:after="120" w:line="312" w:lineRule="auto"/>
        <w:jc w:val="center"/>
        <w:rPr>
          <w:rFonts w:ascii="Verdana" w:hAnsi="Verdana"/>
          <w:lang w:val="ru-RU"/>
        </w:rPr>
      </w:pPr>
      <w:r w:rsidRPr="00EB50DC">
        <w:rPr>
          <w:rFonts w:ascii="Verdana" w:hAnsi="Verdana"/>
          <w:b/>
          <w:bCs/>
          <w:lang w:val="ru-RU"/>
        </w:rPr>
        <w:lastRenderedPageBreak/>
        <w:t>1</w:t>
      </w:r>
      <w:r w:rsidR="00792C2A" w:rsidRPr="00EB50DC">
        <w:rPr>
          <w:rFonts w:ascii="Verdana" w:hAnsi="Verdana"/>
          <w:b/>
          <w:bCs/>
          <w:lang w:val="ru-RU"/>
        </w:rPr>
        <w:t>2</w:t>
      </w:r>
      <w:r w:rsidRPr="00EB50DC">
        <w:rPr>
          <w:rFonts w:ascii="Verdana" w:hAnsi="Verdana"/>
          <w:b/>
          <w:bCs/>
          <w:lang w:val="ru-RU"/>
        </w:rPr>
        <w:t>. ЮРИДИЧЕСКИЕ АДРЕСА И БАНКОВСКИЕ РЕКВИЗИТЫ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7"/>
        <w:gridCol w:w="4953"/>
      </w:tblGrid>
      <w:tr w:rsidR="00C31B6C" w:rsidRPr="00EB50DC" w14:paraId="58D2EBD9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18630F2" w14:textId="77777777" w:rsidR="00D576A1" w:rsidRPr="00EB50DC" w:rsidRDefault="00140115" w:rsidP="00EB50DC">
            <w:pPr>
              <w:spacing w:after="120" w:line="312" w:lineRule="auto"/>
              <w:jc w:val="both"/>
              <w:rPr>
                <w:rFonts w:ascii="Verdana" w:hAnsi="Verdana"/>
                <w:lang w:val="ru-RU"/>
              </w:rPr>
            </w:pPr>
            <w:r w:rsidRPr="00EB50DC">
              <w:rPr>
                <w:rFonts w:ascii="Verdana" w:hAnsi="Verdana"/>
                <w:b/>
                <w:bCs/>
                <w:lang w:val="ru-RU"/>
              </w:rPr>
              <w:t>Исполнитель</w:t>
            </w:r>
          </w:p>
          <w:p w14:paraId="34108729" w14:textId="77777777" w:rsidR="00D576A1" w:rsidRPr="00EB50DC" w:rsidRDefault="00140115" w:rsidP="00EB50DC">
            <w:pPr>
              <w:spacing w:after="120" w:line="312" w:lineRule="auto"/>
              <w:jc w:val="both"/>
              <w:rPr>
                <w:rFonts w:ascii="Verdana" w:hAnsi="Verdana"/>
                <w:lang w:val="ru-RU"/>
              </w:rPr>
            </w:pPr>
            <w:r w:rsidRPr="00EB50DC">
              <w:rPr>
                <w:rFonts w:ascii="Verdana" w:hAnsi="Verdana"/>
                <w:lang w:val="ru-RU"/>
              </w:rPr>
              <w:t>Юр. адрес:</w:t>
            </w:r>
          </w:p>
          <w:p w14:paraId="791E022A" w14:textId="77777777" w:rsidR="00D576A1" w:rsidRPr="00EB50DC" w:rsidRDefault="00140115" w:rsidP="00EB50DC">
            <w:pPr>
              <w:spacing w:after="120" w:line="312" w:lineRule="auto"/>
              <w:jc w:val="both"/>
              <w:rPr>
                <w:rFonts w:ascii="Verdana" w:hAnsi="Verdana"/>
                <w:lang w:val="ru-RU"/>
              </w:rPr>
            </w:pPr>
            <w:r w:rsidRPr="00EB50DC">
              <w:rPr>
                <w:rFonts w:ascii="Verdana" w:hAnsi="Verdana"/>
                <w:lang w:val="ru-RU"/>
              </w:rPr>
              <w:t>Почтовый адрес:</w:t>
            </w:r>
          </w:p>
          <w:p w14:paraId="0F45F009" w14:textId="77777777" w:rsidR="00D576A1" w:rsidRPr="00EB50DC" w:rsidRDefault="00140115" w:rsidP="00EB50DC">
            <w:pPr>
              <w:spacing w:after="120" w:line="312" w:lineRule="auto"/>
              <w:jc w:val="both"/>
              <w:rPr>
                <w:rFonts w:ascii="Verdana" w:hAnsi="Verdana"/>
                <w:lang w:val="ru-RU"/>
              </w:rPr>
            </w:pPr>
            <w:r w:rsidRPr="00EB50DC">
              <w:rPr>
                <w:rFonts w:ascii="Verdana" w:hAnsi="Verdana"/>
                <w:lang w:val="ru-RU"/>
              </w:rPr>
              <w:t>ИНН:</w:t>
            </w:r>
          </w:p>
          <w:p w14:paraId="0916369B" w14:textId="77777777" w:rsidR="00D576A1" w:rsidRPr="00EB50DC" w:rsidRDefault="00140115" w:rsidP="00EB50DC">
            <w:pPr>
              <w:spacing w:after="120" w:line="312" w:lineRule="auto"/>
              <w:jc w:val="both"/>
              <w:rPr>
                <w:rFonts w:ascii="Verdana" w:hAnsi="Verdana"/>
                <w:lang w:val="ru-RU"/>
              </w:rPr>
            </w:pPr>
            <w:r w:rsidRPr="00EB50DC">
              <w:rPr>
                <w:rFonts w:ascii="Verdana" w:hAnsi="Verdana"/>
                <w:lang w:val="ru-RU"/>
              </w:rPr>
              <w:t>КПП:</w:t>
            </w:r>
          </w:p>
          <w:p w14:paraId="343987AA" w14:textId="77777777" w:rsidR="00D576A1" w:rsidRPr="00EB50DC" w:rsidRDefault="00140115" w:rsidP="00EB50DC">
            <w:pPr>
              <w:spacing w:after="120" w:line="312" w:lineRule="auto"/>
              <w:jc w:val="both"/>
              <w:rPr>
                <w:rFonts w:ascii="Verdana" w:hAnsi="Verdana"/>
                <w:lang w:val="ru-RU"/>
              </w:rPr>
            </w:pPr>
            <w:r w:rsidRPr="00EB50DC">
              <w:rPr>
                <w:rFonts w:ascii="Verdana" w:hAnsi="Verdana"/>
                <w:lang w:val="ru-RU"/>
              </w:rPr>
              <w:t>Банк:</w:t>
            </w:r>
          </w:p>
          <w:p w14:paraId="1E1656CF" w14:textId="77777777" w:rsidR="00D576A1" w:rsidRPr="00EB50DC" w:rsidRDefault="00140115" w:rsidP="00EB50DC">
            <w:pPr>
              <w:spacing w:after="120" w:line="312" w:lineRule="auto"/>
              <w:jc w:val="both"/>
              <w:rPr>
                <w:rFonts w:ascii="Verdana" w:hAnsi="Verdana"/>
                <w:lang w:val="ru-RU"/>
              </w:rPr>
            </w:pPr>
            <w:proofErr w:type="gramStart"/>
            <w:r w:rsidRPr="00EB50DC">
              <w:rPr>
                <w:rFonts w:ascii="Verdana" w:hAnsi="Verdana"/>
                <w:lang w:val="ru-RU"/>
              </w:rPr>
              <w:t>Рас./</w:t>
            </w:r>
            <w:proofErr w:type="gramEnd"/>
            <w:r w:rsidRPr="00EB50DC">
              <w:rPr>
                <w:rFonts w:ascii="Verdana" w:hAnsi="Verdana"/>
                <w:lang w:val="ru-RU"/>
              </w:rPr>
              <w:t>счёт:</w:t>
            </w:r>
          </w:p>
          <w:p w14:paraId="5A0CF2B4" w14:textId="77777777" w:rsidR="00D576A1" w:rsidRPr="007A2C96" w:rsidRDefault="00140115" w:rsidP="00EB50DC">
            <w:pPr>
              <w:spacing w:after="120" w:line="312" w:lineRule="auto"/>
              <w:jc w:val="both"/>
              <w:rPr>
                <w:rFonts w:ascii="Verdana" w:hAnsi="Verdana"/>
                <w:lang w:val="ru-RU"/>
              </w:rPr>
            </w:pPr>
            <w:r w:rsidRPr="007A2C96">
              <w:rPr>
                <w:rFonts w:ascii="Verdana" w:hAnsi="Verdana"/>
                <w:lang w:val="ru-RU"/>
              </w:rPr>
              <w:t>Корр./счёт:</w:t>
            </w:r>
          </w:p>
          <w:p w14:paraId="3DC7C360" w14:textId="77777777" w:rsidR="00D576A1" w:rsidRPr="00EB50DC" w:rsidRDefault="00140115" w:rsidP="00EB50DC">
            <w:pPr>
              <w:spacing w:after="120" w:line="312" w:lineRule="auto"/>
              <w:jc w:val="both"/>
              <w:rPr>
                <w:rFonts w:ascii="Verdana" w:hAnsi="Verdana"/>
              </w:rPr>
            </w:pPr>
            <w:r w:rsidRPr="00EB50DC">
              <w:rPr>
                <w:rFonts w:ascii="Verdana" w:hAnsi="Verdana"/>
              </w:rPr>
              <w:t>БИК: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39F0780" w14:textId="77777777" w:rsidR="00D576A1" w:rsidRPr="00EB50DC" w:rsidRDefault="00140115" w:rsidP="00EB50DC">
            <w:pPr>
              <w:spacing w:after="120" w:line="312" w:lineRule="auto"/>
              <w:jc w:val="both"/>
              <w:rPr>
                <w:rFonts w:ascii="Verdana" w:hAnsi="Verdana"/>
                <w:lang w:val="ru-RU"/>
              </w:rPr>
            </w:pPr>
            <w:r w:rsidRPr="00EB50DC">
              <w:rPr>
                <w:rFonts w:ascii="Verdana" w:hAnsi="Verdana"/>
                <w:b/>
                <w:bCs/>
                <w:lang w:val="ru-RU"/>
              </w:rPr>
              <w:t>Заказчик</w:t>
            </w:r>
          </w:p>
          <w:p w14:paraId="76EF9A3B" w14:textId="77777777" w:rsidR="00D576A1" w:rsidRPr="00EB50DC" w:rsidRDefault="00140115" w:rsidP="00EB50DC">
            <w:pPr>
              <w:spacing w:after="120" w:line="312" w:lineRule="auto"/>
              <w:jc w:val="both"/>
              <w:rPr>
                <w:rFonts w:ascii="Verdana" w:hAnsi="Verdana"/>
                <w:lang w:val="ru-RU"/>
              </w:rPr>
            </w:pPr>
            <w:r w:rsidRPr="00EB50DC">
              <w:rPr>
                <w:rFonts w:ascii="Verdana" w:hAnsi="Verdana"/>
                <w:lang w:val="ru-RU"/>
              </w:rPr>
              <w:t>Юр. адрес:</w:t>
            </w:r>
          </w:p>
          <w:p w14:paraId="60FCB661" w14:textId="77777777" w:rsidR="00D576A1" w:rsidRPr="00EB50DC" w:rsidRDefault="00140115" w:rsidP="00EB50DC">
            <w:pPr>
              <w:spacing w:after="120" w:line="312" w:lineRule="auto"/>
              <w:jc w:val="both"/>
              <w:rPr>
                <w:rFonts w:ascii="Verdana" w:hAnsi="Verdana"/>
                <w:lang w:val="ru-RU"/>
              </w:rPr>
            </w:pPr>
            <w:r w:rsidRPr="00EB50DC">
              <w:rPr>
                <w:rFonts w:ascii="Verdana" w:hAnsi="Verdana"/>
                <w:lang w:val="ru-RU"/>
              </w:rPr>
              <w:t>Почтовый адрес:</w:t>
            </w:r>
          </w:p>
          <w:p w14:paraId="59ED8546" w14:textId="77777777" w:rsidR="00D576A1" w:rsidRPr="00EB50DC" w:rsidRDefault="00140115" w:rsidP="00EB50DC">
            <w:pPr>
              <w:spacing w:after="120" w:line="312" w:lineRule="auto"/>
              <w:jc w:val="both"/>
              <w:rPr>
                <w:rFonts w:ascii="Verdana" w:hAnsi="Verdana"/>
                <w:lang w:val="ru-RU"/>
              </w:rPr>
            </w:pPr>
            <w:r w:rsidRPr="00EB50DC">
              <w:rPr>
                <w:rFonts w:ascii="Verdana" w:hAnsi="Verdana"/>
                <w:lang w:val="ru-RU"/>
              </w:rPr>
              <w:t>ИНН:</w:t>
            </w:r>
          </w:p>
          <w:p w14:paraId="081EA6B3" w14:textId="77777777" w:rsidR="00D576A1" w:rsidRPr="00EB50DC" w:rsidRDefault="00140115" w:rsidP="00EB50DC">
            <w:pPr>
              <w:spacing w:after="120" w:line="312" w:lineRule="auto"/>
              <w:jc w:val="both"/>
              <w:rPr>
                <w:rFonts w:ascii="Verdana" w:hAnsi="Verdana"/>
                <w:lang w:val="ru-RU"/>
              </w:rPr>
            </w:pPr>
            <w:r w:rsidRPr="00EB50DC">
              <w:rPr>
                <w:rFonts w:ascii="Verdana" w:hAnsi="Verdana"/>
                <w:lang w:val="ru-RU"/>
              </w:rPr>
              <w:t>КПП:</w:t>
            </w:r>
          </w:p>
          <w:p w14:paraId="1AEDD375" w14:textId="77777777" w:rsidR="00D576A1" w:rsidRPr="00EB50DC" w:rsidRDefault="00140115" w:rsidP="00EB50DC">
            <w:pPr>
              <w:spacing w:after="120" w:line="312" w:lineRule="auto"/>
              <w:jc w:val="both"/>
              <w:rPr>
                <w:rFonts w:ascii="Verdana" w:hAnsi="Verdana"/>
                <w:lang w:val="ru-RU"/>
              </w:rPr>
            </w:pPr>
            <w:r w:rsidRPr="00EB50DC">
              <w:rPr>
                <w:rFonts w:ascii="Verdana" w:hAnsi="Verdana"/>
                <w:lang w:val="ru-RU"/>
              </w:rPr>
              <w:t>Банк:</w:t>
            </w:r>
          </w:p>
          <w:p w14:paraId="30D5EC59" w14:textId="77777777" w:rsidR="00D576A1" w:rsidRPr="00EB50DC" w:rsidRDefault="00140115" w:rsidP="00EB50DC">
            <w:pPr>
              <w:spacing w:after="120" w:line="312" w:lineRule="auto"/>
              <w:jc w:val="both"/>
              <w:rPr>
                <w:rFonts w:ascii="Verdana" w:hAnsi="Verdana"/>
                <w:lang w:val="ru-RU"/>
              </w:rPr>
            </w:pPr>
            <w:proofErr w:type="gramStart"/>
            <w:r w:rsidRPr="00EB50DC">
              <w:rPr>
                <w:rFonts w:ascii="Verdana" w:hAnsi="Verdana"/>
                <w:lang w:val="ru-RU"/>
              </w:rPr>
              <w:t>Рас./</w:t>
            </w:r>
            <w:proofErr w:type="gramEnd"/>
            <w:r w:rsidRPr="00EB50DC">
              <w:rPr>
                <w:rFonts w:ascii="Verdana" w:hAnsi="Verdana"/>
                <w:lang w:val="ru-RU"/>
              </w:rPr>
              <w:t>счёт:</w:t>
            </w:r>
          </w:p>
          <w:p w14:paraId="19D8D8B1" w14:textId="77777777" w:rsidR="00D576A1" w:rsidRPr="007A2C96" w:rsidRDefault="00140115" w:rsidP="00EB50DC">
            <w:pPr>
              <w:spacing w:after="120" w:line="312" w:lineRule="auto"/>
              <w:jc w:val="both"/>
              <w:rPr>
                <w:rFonts w:ascii="Verdana" w:hAnsi="Verdana"/>
                <w:lang w:val="ru-RU"/>
              </w:rPr>
            </w:pPr>
            <w:r w:rsidRPr="007A2C96">
              <w:rPr>
                <w:rFonts w:ascii="Verdana" w:hAnsi="Verdana"/>
                <w:lang w:val="ru-RU"/>
              </w:rPr>
              <w:t>Корр./счёт:</w:t>
            </w:r>
          </w:p>
          <w:p w14:paraId="2EFDC748" w14:textId="77777777" w:rsidR="00D576A1" w:rsidRPr="00EB50DC" w:rsidRDefault="00140115" w:rsidP="00EB50DC">
            <w:pPr>
              <w:spacing w:after="120" w:line="312" w:lineRule="auto"/>
              <w:jc w:val="both"/>
              <w:rPr>
                <w:rFonts w:ascii="Verdana" w:hAnsi="Verdana"/>
              </w:rPr>
            </w:pPr>
            <w:r w:rsidRPr="00EB50DC">
              <w:rPr>
                <w:rFonts w:ascii="Verdana" w:hAnsi="Verdana"/>
              </w:rPr>
              <w:t xml:space="preserve">БИК: </w:t>
            </w:r>
          </w:p>
        </w:tc>
      </w:tr>
    </w:tbl>
    <w:p w14:paraId="2EAEC3BE" w14:textId="77777777" w:rsidR="00D576A1" w:rsidRPr="00EB50DC" w:rsidRDefault="00D576A1" w:rsidP="00EB50DC">
      <w:pPr>
        <w:spacing w:after="120" w:line="312" w:lineRule="auto"/>
        <w:jc w:val="both"/>
        <w:rPr>
          <w:rFonts w:ascii="Verdana" w:hAnsi="Verdana"/>
        </w:rPr>
      </w:pPr>
    </w:p>
    <w:p w14:paraId="019816AF" w14:textId="6F04EC0C" w:rsidR="00D576A1" w:rsidRPr="00EB50DC" w:rsidRDefault="00140115" w:rsidP="00EB50DC">
      <w:pPr>
        <w:spacing w:before="500" w:after="120" w:line="312" w:lineRule="auto"/>
        <w:jc w:val="center"/>
        <w:rPr>
          <w:rFonts w:ascii="Verdana" w:hAnsi="Verdana"/>
        </w:rPr>
      </w:pPr>
      <w:r w:rsidRPr="00EB50DC">
        <w:rPr>
          <w:rFonts w:ascii="Verdana" w:hAnsi="Verdana"/>
          <w:b/>
          <w:bCs/>
        </w:rPr>
        <w:t>1</w:t>
      </w:r>
      <w:r w:rsidR="00B4252C" w:rsidRPr="00EB50DC">
        <w:rPr>
          <w:rFonts w:ascii="Verdana" w:hAnsi="Verdana"/>
          <w:b/>
          <w:bCs/>
          <w:lang w:val="ru-RU"/>
        </w:rPr>
        <w:t>3</w:t>
      </w:r>
      <w:r w:rsidRPr="00EB50DC">
        <w:rPr>
          <w:rFonts w:ascii="Verdana" w:hAnsi="Verdana"/>
          <w:b/>
          <w:bCs/>
        </w:rPr>
        <w:t>. ПОДПИСИ СТОРОН</w:t>
      </w:r>
    </w:p>
    <w:p w14:paraId="42AAF611" w14:textId="77777777" w:rsidR="00D576A1" w:rsidRPr="00EB50DC" w:rsidRDefault="00D576A1" w:rsidP="00EB50DC">
      <w:pPr>
        <w:spacing w:after="120" w:line="312" w:lineRule="auto"/>
        <w:jc w:val="both"/>
        <w:rPr>
          <w:rFonts w:ascii="Verdana" w:hAnsi="Verdana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5"/>
        <w:gridCol w:w="4955"/>
      </w:tblGrid>
      <w:tr w:rsidR="00BC00A6" w:rsidRPr="00A43ACB" w14:paraId="6966D4DF" w14:textId="77777777" w:rsidTr="00BC00A6">
        <w:tc>
          <w:tcPr>
            <w:tcW w:w="495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71E8E11" w14:textId="77777777" w:rsidR="00BC00A6" w:rsidRPr="00514210" w:rsidRDefault="00BC00A6" w:rsidP="00BC00A6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От Исполнителя:</w:t>
            </w:r>
          </w:p>
          <w:p w14:paraId="4A3D186A" w14:textId="77777777" w:rsidR="00BC00A6" w:rsidRPr="00514210" w:rsidRDefault="00BC00A6" w:rsidP="00BC00A6">
            <w:pPr>
              <w:pStyle w:val="11"/>
              <w:spacing w:after="12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24DE7D1E" w14:textId="77777777" w:rsidR="00BC00A6" w:rsidRPr="00514210" w:rsidRDefault="00BC00A6" w:rsidP="00BC00A6">
            <w:pPr>
              <w:spacing w:after="120" w:line="312" w:lineRule="auto"/>
              <w:rPr>
                <w:rFonts w:ascii="Verdana" w:hAnsi="Verdana"/>
                <w:bCs/>
                <w:lang w:val="ru-RU"/>
              </w:rPr>
            </w:pPr>
            <w:r w:rsidRPr="00514210">
              <w:rPr>
                <w:rFonts w:ascii="Verdana" w:hAnsi="Verdana"/>
                <w:bCs/>
                <w:lang w:val="ru-RU"/>
              </w:rPr>
              <w:t>Должность</w:t>
            </w:r>
          </w:p>
          <w:p w14:paraId="06729CE0" w14:textId="77777777" w:rsidR="00BC00A6" w:rsidRPr="00514210" w:rsidRDefault="00BC00A6" w:rsidP="00BC00A6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_____________________</w:t>
            </w:r>
            <w:r w:rsidRPr="00514210">
              <w:rPr>
                <w:rFonts w:ascii="Verdana" w:hAnsi="Verdana"/>
                <w:bCs/>
                <w:lang w:val="ru-RU"/>
              </w:rPr>
              <w:t xml:space="preserve"> (ФИО)</w:t>
            </w:r>
          </w:p>
          <w:p w14:paraId="33AEB063" w14:textId="75F900F5" w:rsidR="00BC00A6" w:rsidRPr="00EB50DC" w:rsidRDefault="00BC00A6" w:rsidP="00BC00A6">
            <w:pPr>
              <w:spacing w:after="120" w:line="312" w:lineRule="auto"/>
              <w:jc w:val="both"/>
              <w:rPr>
                <w:rFonts w:ascii="Verdana" w:hAnsi="Verdana"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 xml:space="preserve">             М.П.</w:t>
            </w:r>
          </w:p>
        </w:tc>
        <w:tc>
          <w:tcPr>
            <w:tcW w:w="495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116D0C6" w14:textId="77777777" w:rsidR="00BC00A6" w:rsidRPr="00514210" w:rsidRDefault="00BC00A6" w:rsidP="00BC00A6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От Заказчика:</w:t>
            </w:r>
          </w:p>
          <w:p w14:paraId="3353F1CE" w14:textId="77777777" w:rsidR="00BC00A6" w:rsidRPr="00514210" w:rsidRDefault="00BC00A6" w:rsidP="00BC00A6">
            <w:pPr>
              <w:pStyle w:val="11"/>
              <w:spacing w:after="12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36703651" w14:textId="77777777" w:rsidR="00BC00A6" w:rsidRPr="00514210" w:rsidRDefault="00BC00A6" w:rsidP="00BC00A6">
            <w:pPr>
              <w:spacing w:after="120" w:line="312" w:lineRule="auto"/>
              <w:rPr>
                <w:rFonts w:ascii="Verdana" w:hAnsi="Verdana"/>
                <w:bCs/>
                <w:lang w:val="ru-RU"/>
              </w:rPr>
            </w:pPr>
            <w:r w:rsidRPr="00514210">
              <w:rPr>
                <w:rFonts w:ascii="Verdana" w:hAnsi="Verdana"/>
                <w:bCs/>
                <w:lang w:val="ru-RU"/>
              </w:rPr>
              <w:t>Должность</w:t>
            </w:r>
          </w:p>
          <w:p w14:paraId="09E08A09" w14:textId="77777777" w:rsidR="00BC00A6" w:rsidRPr="00514210" w:rsidRDefault="00BC00A6" w:rsidP="00BC00A6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_____________________</w:t>
            </w:r>
            <w:r w:rsidRPr="00514210">
              <w:rPr>
                <w:rFonts w:ascii="Verdana" w:hAnsi="Verdana"/>
                <w:bCs/>
                <w:lang w:val="ru-RU"/>
              </w:rPr>
              <w:t xml:space="preserve"> (ФИО)</w:t>
            </w:r>
          </w:p>
          <w:p w14:paraId="4FB18C79" w14:textId="061C2F20" w:rsidR="00BC00A6" w:rsidRPr="00EB50DC" w:rsidRDefault="00BC00A6" w:rsidP="00BC00A6">
            <w:pPr>
              <w:spacing w:after="120" w:line="312" w:lineRule="auto"/>
              <w:jc w:val="both"/>
              <w:rPr>
                <w:rFonts w:ascii="Verdana" w:hAnsi="Verdana"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 xml:space="preserve">             М.П.</w:t>
            </w:r>
          </w:p>
        </w:tc>
      </w:tr>
    </w:tbl>
    <w:p w14:paraId="355F7650" w14:textId="491A5232" w:rsidR="00D576A1" w:rsidRPr="00BC00A6" w:rsidRDefault="00D576A1" w:rsidP="00EB50DC">
      <w:pPr>
        <w:spacing w:after="120" w:line="312" w:lineRule="auto"/>
        <w:jc w:val="both"/>
        <w:rPr>
          <w:rFonts w:ascii="Verdana" w:hAnsi="Verdana"/>
          <w:lang w:val="ru-RU"/>
        </w:rPr>
      </w:pPr>
    </w:p>
    <w:p w14:paraId="11D01AE3" w14:textId="77A43E51" w:rsidR="00CA7FB9" w:rsidRPr="00BC00A6" w:rsidRDefault="00CA7FB9" w:rsidP="00EB50DC">
      <w:pPr>
        <w:spacing w:after="120" w:line="312" w:lineRule="auto"/>
        <w:rPr>
          <w:rFonts w:ascii="Verdana" w:hAnsi="Verdana"/>
          <w:lang w:val="ru-RU"/>
        </w:rPr>
      </w:pPr>
    </w:p>
    <w:p w14:paraId="72F7B10B" w14:textId="4BE095F1" w:rsidR="00CA7FB9" w:rsidRPr="00BC00A6" w:rsidRDefault="00CA7FB9" w:rsidP="00EB50DC">
      <w:pPr>
        <w:spacing w:after="120" w:line="312" w:lineRule="auto"/>
        <w:rPr>
          <w:rFonts w:ascii="Verdana" w:hAnsi="Verdana"/>
          <w:lang w:val="ru-RU"/>
        </w:rPr>
      </w:pPr>
    </w:p>
    <w:p w14:paraId="01E50C08" w14:textId="4B0B3B57" w:rsidR="00AE3B68" w:rsidRPr="00BC00A6" w:rsidRDefault="00AE3B68" w:rsidP="00EB50DC">
      <w:pPr>
        <w:spacing w:after="120" w:line="312" w:lineRule="auto"/>
        <w:rPr>
          <w:rFonts w:ascii="Verdana" w:hAnsi="Verdana"/>
          <w:lang w:val="ru-RU"/>
        </w:rPr>
      </w:pPr>
    </w:p>
    <w:p w14:paraId="08F04770" w14:textId="04F13B1B" w:rsidR="00AE3B68" w:rsidRPr="00BC00A6" w:rsidRDefault="00AE3B68" w:rsidP="00EB50DC">
      <w:pPr>
        <w:spacing w:after="120" w:line="312" w:lineRule="auto"/>
        <w:rPr>
          <w:rFonts w:ascii="Verdana" w:hAnsi="Verdana"/>
          <w:lang w:val="ru-RU"/>
        </w:rPr>
      </w:pPr>
    </w:p>
    <w:p w14:paraId="35751CC1" w14:textId="68DCD674" w:rsidR="00AE3B68" w:rsidRPr="00BC00A6" w:rsidRDefault="00AE3B68" w:rsidP="00EB50DC">
      <w:pPr>
        <w:spacing w:after="120" w:line="312" w:lineRule="auto"/>
        <w:rPr>
          <w:rFonts w:ascii="Verdana" w:hAnsi="Verdana"/>
          <w:lang w:val="ru-RU"/>
        </w:rPr>
      </w:pPr>
    </w:p>
    <w:p w14:paraId="7B1BFEC6" w14:textId="7C09DB93" w:rsidR="00AE3B68" w:rsidRPr="00BC00A6" w:rsidRDefault="00AE3B68" w:rsidP="00EB50DC">
      <w:pPr>
        <w:spacing w:after="120" w:line="312" w:lineRule="auto"/>
        <w:rPr>
          <w:rFonts w:ascii="Verdana" w:hAnsi="Verdana"/>
          <w:lang w:val="ru-RU"/>
        </w:rPr>
      </w:pPr>
    </w:p>
    <w:p w14:paraId="25CF6A96" w14:textId="7451AD65" w:rsidR="00AE3B68" w:rsidRDefault="00AE3B68" w:rsidP="00EB50DC">
      <w:pPr>
        <w:spacing w:after="120" w:line="312" w:lineRule="auto"/>
        <w:rPr>
          <w:rFonts w:ascii="Verdana" w:hAnsi="Verdana"/>
          <w:lang w:val="ru-RU"/>
        </w:rPr>
      </w:pPr>
    </w:p>
    <w:p w14:paraId="7C75FBAA" w14:textId="5544B240" w:rsidR="00D7368D" w:rsidRDefault="00D7368D" w:rsidP="00EB50DC">
      <w:pPr>
        <w:spacing w:after="120" w:line="312" w:lineRule="auto"/>
        <w:rPr>
          <w:rFonts w:ascii="Verdana" w:hAnsi="Verdana"/>
          <w:lang w:val="ru-RU"/>
        </w:rPr>
      </w:pPr>
    </w:p>
    <w:p w14:paraId="47772714" w14:textId="4122FE56" w:rsidR="00D7368D" w:rsidRDefault="00D7368D" w:rsidP="00EB50DC">
      <w:pPr>
        <w:spacing w:after="120" w:line="312" w:lineRule="auto"/>
        <w:rPr>
          <w:rFonts w:ascii="Verdana" w:hAnsi="Verdana"/>
          <w:lang w:val="ru-RU"/>
        </w:rPr>
      </w:pPr>
    </w:p>
    <w:p w14:paraId="7683FB6F" w14:textId="4051DB7E" w:rsidR="00D7368D" w:rsidRDefault="00D7368D" w:rsidP="00EB50DC">
      <w:pPr>
        <w:spacing w:after="120" w:line="312" w:lineRule="auto"/>
        <w:rPr>
          <w:rFonts w:ascii="Verdana" w:hAnsi="Verdana"/>
          <w:lang w:val="ru-RU"/>
        </w:rPr>
      </w:pPr>
    </w:p>
    <w:p w14:paraId="40627635" w14:textId="77777777" w:rsidR="00D7368D" w:rsidRPr="00BC00A6" w:rsidRDefault="00D7368D" w:rsidP="00EB50DC">
      <w:pPr>
        <w:spacing w:after="120" w:line="312" w:lineRule="auto"/>
        <w:rPr>
          <w:rFonts w:ascii="Verdana" w:hAnsi="Verdana"/>
          <w:lang w:val="ru-RU"/>
        </w:rPr>
      </w:pPr>
    </w:p>
    <w:p w14:paraId="189AF98F" w14:textId="0C64A4AA" w:rsidR="00AE3B68" w:rsidRPr="00BC00A6" w:rsidRDefault="00AE3B68" w:rsidP="00EB50DC">
      <w:pPr>
        <w:spacing w:after="120" w:line="312" w:lineRule="auto"/>
        <w:rPr>
          <w:rFonts w:ascii="Verdana" w:hAnsi="Verdana"/>
          <w:lang w:val="ru-RU"/>
        </w:rPr>
      </w:pPr>
    </w:p>
    <w:p w14:paraId="0C0DCCB3" w14:textId="0872B8B0" w:rsidR="00AE3B68" w:rsidRPr="00BC00A6" w:rsidRDefault="00AE3B68" w:rsidP="00EB50DC">
      <w:pPr>
        <w:spacing w:after="120" w:line="312" w:lineRule="auto"/>
        <w:rPr>
          <w:rFonts w:ascii="Verdana" w:hAnsi="Verdana"/>
          <w:lang w:val="ru-RU"/>
        </w:rPr>
      </w:pPr>
    </w:p>
    <w:p w14:paraId="3423DA41" w14:textId="5E78D0CB" w:rsidR="00AE3B68" w:rsidRPr="00BC00A6" w:rsidRDefault="00AE3B68" w:rsidP="00EB50DC">
      <w:pPr>
        <w:spacing w:after="120" w:line="312" w:lineRule="auto"/>
        <w:rPr>
          <w:rFonts w:ascii="Verdana" w:hAnsi="Verdana"/>
          <w:lang w:val="ru-RU"/>
        </w:rPr>
      </w:pPr>
    </w:p>
    <w:p w14:paraId="5BEEEC23" w14:textId="77E5E63C" w:rsidR="00AE3B68" w:rsidRPr="00BC00A6" w:rsidRDefault="00AE3B68" w:rsidP="00EB50DC">
      <w:pPr>
        <w:spacing w:after="120" w:line="312" w:lineRule="auto"/>
        <w:rPr>
          <w:rFonts w:ascii="Verdana" w:hAnsi="Verdana"/>
          <w:lang w:val="ru-RU"/>
        </w:rPr>
      </w:pPr>
    </w:p>
    <w:p w14:paraId="2F595F70" w14:textId="77777777" w:rsidR="00AE3B68" w:rsidRPr="00514210" w:rsidRDefault="00AE3B68" w:rsidP="00514210">
      <w:pPr>
        <w:pStyle w:val="2"/>
        <w:keepLines w:val="0"/>
        <w:tabs>
          <w:tab w:val="clear" w:pos="567"/>
        </w:tabs>
        <w:suppressAutoHyphens w:val="0"/>
        <w:spacing w:after="120" w:line="312" w:lineRule="auto"/>
        <w:jc w:val="right"/>
        <w:rPr>
          <w:rFonts w:ascii="Verdana" w:hAnsi="Verdana"/>
          <w:sz w:val="20"/>
          <w:szCs w:val="20"/>
        </w:rPr>
      </w:pPr>
      <w:r w:rsidRPr="00514210">
        <w:rPr>
          <w:rFonts w:ascii="Verdana" w:hAnsi="Verdana"/>
          <w:sz w:val="20"/>
          <w:szCs w:val="20"/>
        </w:rPr>
        <w:t>Приложение № 1</w:t>
      </w:r>
    </w:p>
    <w:p w14:paraId="12AF2621" w14:textId="77777777" w:rsidR="00AE3B68" w:rsidRPr="00514210" w:rsidRDefault="00AE3B68" w:rsidP="00514210">
      <w:pPr>
        <w:pStyle w:val="11"/>
        <w:spacing w:after="120" w:line="312" w:lineRule="auto"/>
        <w:jc w:val="right"/>
        <w:rPr>
          <w:rFonts w:ascii="Verdana" w:hAnsi="Verdana"/>
          <w:sz w:val="20"/>
          <w:szCs w:val="20"/>
        </w:rPr>
      </w:pPr>
      <w:r w:rsidRPr="00514210">
        <w:rPr>
          <w:rFonts w:ascii="Verdana" w:hAnsi="Verdana"/>
          <w:sz w:val="20"/>
          <w:szCs w:val="20"/>
        </w:rPr>
        <w:t>к Договору № ______ на разработку</w:t>
      </w:r>
    </w:p>
    <w:p w14:paraId="64567CAE" w14:textId="77777777" w:rsidR="00AE3B68" w:rsidRPr="00514210" w:rsidRDefault="00AE3B68" w:rsidP="00514210">
      <w:pPr>
        <w:pStyle w:val="11"/>
        <w:spacing w:after="120" w:line="312" w:lineRule="auto"/>
        <w:jc w:val="right"/>
        <w:rPr>
          <w:rFonts w:ascii="Verdana" w:hAnsi="Verdana"/>
          <w:sz w:val="20"/>
          <w:szCs w:val="20"/>
        </w:rPr>
      </w:pPr>
      <w:r w:rsidRPr="00514210">
        <w:rPr>
          <w:rFonts w:ascii="Verdana" w:hAnsi="Verdana"/>
          <w:sz w:val="20"/>
          <w:szCs w:val="20"/>
        </w:rPr>
        <w:t>программного обеспечения</w:t>
      </w:r>
    </w:p>
    <w:p w14:paraId="64F9FDFE" w14:textId="77777777" w:rsidR="00AE3B68" w:rsidRPr="00514210" w:rsidRDefault="00AE3B68" w:rsidP="00514210">
      <w:pPr>
        <w:pStyle w:val="af0"/>
        <w:spacing w:after="120" w:line="312" w:lineRule="auto"/>
        <w:jc w:val="right"/>
        <w:rPr>
          <w:rFonts w:ascii="Verdana" w:hAnsi="Verdana"/>
          <w:b/>
          <w:bCs/>
        </w:rPr>
      </w:pPr>
      <w:r w:rsidRPr="00514210">
        <w:rPr>
          <w:rFonts w:ascii="Verdana" w:hAnsi="Verdana"/>
          <w:b/>
          <w:bCs/>
        </w:rPr>
        <w:t>от "____"____________20___ г.</w:t>
      </w:r>
    </w:p>
    <w:p w14:paraId="2AD1FDDE" w14:textId="77777777" w:rsidR="00AE3B68" w:rsidRPr="008542A5" w:rsidRDefault="00AE3B68" w:rsidP="00514210">
      <w:pPr>
        <w:spacing w:after="120" w:line="312" w:lineRule="auto"/>
        <w:jc w:val="both"/>
        <w:rPr>
          <w:rFonts w:ascii="Verdana" w:hAnsi="Verdana"/>
          <w:lang w:val="ru-RU"/>
        </w:rPr>
      </w:pPr>
    </w:p>
    <w:p w14:paraId="5504EE3C" w14:textId="77777777" w:rsidR="00AE3B68" w:rsidRPr="00514210" w:rsidRDefault="00AE3B68" w:rsidP="00514210">
      <w:pPr>
        <w:pStyle w:val="af0"/>
        <w:spacing w:after="120" w:line="312" w:lineRule="auto"/>
        <w:jc w:val="center"/>
        <w:rPr>
          <w:rFonts w:ascii="Verdana" w:hAnsi="Verdana"/>
          <w:b/>
        </w:rPr>
      </w:pPr>
      <w:r w:rsidRPr="00514210">
        <w:rPr>
          <w:rFonts w:ascii="Verdana" w:hAnsi="Verdana"/>
          <w:b/>
        </w:rPr>
        <w:t>Техническое задание на разработку</w:t>
      </w:r>
    </w:p>
    <w:p w14:paraId="393463AA" w14:textId="77777777" w:rsidR="00AE3B68" w:rsidRPr="00514210" w:rsidRDefault="00AE3B68" w:rsidP="00514210">
      <w:pPr>
        <w:pStyle w:val="af0"/>
        <w:spacing w:after="120" w:line="312" w:lineRule="auto"/>
        <w:jc w:val="center"/>
        <w:rPr>
          <w:rFonts w:ascii="Verdana" w:hAnsi="Verdana"/>
          <w:b/>
        </w:rPr>
      </w:pPr>
      <w:r w:rsidRPr="00514210">
        <w:rPr>
          <w:rFonts w:ascii="Verdana" w:hAnsi="Verdana"/>
          <w:b/>
        </w:rPr>
        <w:t>программного обеспечения «____________________»</w:t>
      </w:r>
    </w:p>
    <w:p w14:paraId="29E051DE" w14:textId="77777777" w:rsidR="00AE3B68" w:rsidRPr="00514210" w:rsidRDefault="00AE3B68" w:rsidP="00514210">
      <w:pPr>
        <w:pStyle w:val="af0"/>
        <w:spacing w:after="120" w:line="312" w:lineRule="auto"/>
        <w:jc w:val="center"/>
        <w:rPr>
          <w:rFonts w:ascii="Verdana" w:hAnsi="Verdana"/>
          <w:b/>
        </w:rPr>
      </w:pPr>
    </w:p>
    <w:p w14:paraId="3BD73366" w14:textId="77777777" w:rsidR="00AE3B68" w:rsidRPr="00514210" w:rsidRDefault="00AE3B68" w:rsidP="00514210">
      <w:pPr>
        <w:pStyle w:val="3"/>
        <w:spacing w:after="120" w:line="312" w:lineRule="auto"/>
        <w:jc w:val="center"/>
        <w:rPr>
          <w:rFonts w:ascii="Verdana" w:hAnsi="Verdana" w:cs="Times New Roman"/>
          <w:sz w:val="20"/>
          <w:szCs w:val="20"/>
        </w:rPr>
      </w:pPr>
      <w:r w:rsidRPr="00514210">
        <w:rPr>
          <w:rFonts w:ascii="Verdana" w:hAnsi="Verdana" w:cs="Times New Roman"/>
          <w:sz w:val="20"/>
          <w:szCs w:val="20"/>
        </w:rPr>
        <w:t>Функциональные требования к разрабатываемому ПО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6"/>
        <w:gridCol w:w="6146"/>
        <w:gridCol w:w="1948"/>
      </w:tblGrid>
      <w:tr w:rsidR="00AE3B68" w:rsidRPr="00514210" w14:paraId="1B891380" w14:textId="77777777" w:rsidTr="003E270B">
        <w:trPr>
          <w:cantSplit/>
          <w:tblHeader/>
        </w:trPr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</w:tcPr>
          <w:p w14:paraId="49DB9C42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  <w:color w:val="0D0D0D"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Номер</w:t>
            </w:r>
            <w:proofErr w:type="spellEnd"/>
            <w:r w:rsidRPr="00514210">
              <w:rPr>
                <w:rFonts w:ascii="Verdana" w:hAnsi="Verdana"/>
                <w:b/>
                <w:bCs/>
                <w:color w:val="0D0D0D"/>
              </w:rPr>
              <w:t xml:space="preserve"> </w:t>
            </w: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требования</w:t>
            </w:r>
            <w:proofErr w:type="spellEnd"/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</w:tcPr>
          <w:p w14:paraId="09065F67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  <w:color w:val="0D0D0D"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Описание</w:t>
            </w:r>
            <w:proofErr w:type="spellEnd"/>
            <w:r w:rsidRPr="00514210">
              <w:rPr>
                <w:rFonts w:ascii="Verdana" w:hAnsi="Verdana"/>
                <w:b/>
                <w:bCs/>
                <w:color w:val="0D0D0D"/>
              </w:rPr>
              <w:t xml:space="preserve"> </w:t>
            </w: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требования</w:t>
            </w:r>
            <w:proofErr w:type="spellEnd"/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</w:tcPr>
          <w:p w14:paraId="5486BA93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  <w:color w:val="0D0D0D"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Приоритет</w:t>
            </w:r>
            <w:proofErr w:type="spellEnd"/>
          </w:p>
          <w:p w14:paraId="4FB0702B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  <w:color w:val="0D0D0D"/>
              </w:rPr>
            </w:pPr>
            <w:r w:rsidRPr="00514210">
              <w:rPr>
                <w:rFonts w:ascii="Verdana" w:hAnsi="Verdana"/>
                <w:b/>
                <w:bCs/>
                <w:color w:val="0D0D0D"/>
              </w:rPr>
              <w:t>(</w:t>
            </w: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Критично</w:t>
            </w:r>
            <w:proofErr w:type="spellEnd"/>
            <w:r w:rsidRPr="00514210">
              <w:rPr>
                <w:rFonts w:ascii="Verdana" w:hAnsi="Verdana"/>
                <w:b/>
                <w:bCs/>
                <w:color w:val="0D0D0D"/>
              </w:rPr>
              <w:t>/</w:t>
            </w:r>
          </w:p>
          <w:p w14:paraId="3ECC087F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  <w:color w:val="0D0D0D"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Важно</w:t>
            </w:r>
            <w:proofErr w:type="spellEnd"/>
            <w:r w:rsidRPr="00514210">
              <w:rPr>
                <w:rFonts w:ascii="Verdana" w:hAnsi="Verdana"/>
                <w:b/>
                <w:bCs/>
                <w:color w:val="0D0D0D"/>
              </w:rPr>
              <w:t>/</w:t>
            </w:r>
          </w:p>
          <w:p w14:paraId="346ED90A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</w:rPr>
            </w:pPr>
            <w:proofErr w:type="spellStart"/>
            <w:r w:rsidRPr="00BC00A6">
              <w:rPr>
                <w:rFonts w:ascii="Verdana" w:hAnsi="Verdana"/>
                <w:b/>
                <w:bCs/>
              </w:rPr>
              <w:t>Желательно</w:t>
            </w:r>
            <w:proofErr w:type="spellEnd"/>
            <w:r w:rsidRPr="00514210">
              <w:rPr>
                <w:rFonts w:ascii="Verdana" w:hAnsi="Verdana"/>
              </w:rPr>
              <w:t>)</w:t>
            </w:r>
          </w:p>
        </w:tc>
      </w:tr>
      <w:tr w:rsidR="00AE3B68" w:rsidRPr="00514210" w14:paraId="5E79F184" w14:textId="77777777" w:rsidTr="003E270B">
        <w:trPr>
          <w:cantSplit/>
          <w:trHeight w:val="284"/>
        </w:trPr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D82F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763D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E30A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</w:tr>
      <w:tr w:rsidR="00AE3B68" w:rsidRPr="00514210" w14:paraId="535B3236" w14:textId="77777777" w:rsidTr="003E270B">
        <w:trPr>
          <w:cantSplit/>
          <w:trHeight w:val="284"/>
        </w:trPr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2A9A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FAA9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FF63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</w:tr>
    </w:tbl>
    <w:p w14:paraId="6CA212C3" w14:textId="77777777" w:rsidR="00AE3B68" w:rsidRPr="00514210" w:rsidRDefault="00AE3B68" w:rsidP="00514210">
      <w:pPr>
        <w:pStyle w:val="3"/>
        <w:spacing w:after="120" w:line="312" w:lineRule="auto"/>
        <w:jc w:val="center"/>
        <w:rPr>
          <w:rFonts w:ascii="Verdana" w:hAnsi="Verdana" w:cs="Times New Roman"/>
          <w:color w:val="0D0D0D"/>
          <w:sz w:val="20"/>
          <w:szCs w:val="20"/>
        </w:rPr>
      </w:pPr>
      <w:r w:rsidRPr="00514210">
        <w:rPr>
          <w:rFonts w:ascii="Verdana" w:hAnsi="Verdana" w:cs="Times New Roman"/>
          <w:color w:val="0D0D0D"/>
          <w:sz w:val="20"/>
          <w:szCs w:val="20"/>
        </w:rPr>
        <w:t>Нефункциональные требования к разрабатываемому ПО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6"/>
        <w:gridCol w:w="6146"/>
        <w:gridCol w:w="1948"/>
      </w:tblGrid>
      <w:tr w:rsidR="00AE3B68" w:rsidRPr="00514210" w14:paraId="4EE7B3BC" w14:textId="77777777" w:rsidTr="003E270B">
        <w:trPr>
          <w:cantSplit/>
          <w:tblHeader/>
        </w:trPr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</w:tcPr>
          <w:p w14:paraId="20B6B82E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  <w:color w:val="0D0D0D"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Номер</w:t>
            </w:r>
            <w:proofErr w:type="spellEnd"/>
            <w:r w:rsidRPr="00514210">
              <w:rPr>
                <w:rFonts w:ascii="Verdana" w:hAnsi="Verdana"/>
                <w:b/>
                <w:bCs/>
                <w:color w:val="0D0D0D"/>
              </w:rPr>
              <w:t xml:space="preserve"> </w:t>
            </w: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требования</w:t>
            </w:r>
            <w:proofErr w:type="spellEnd"/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</w:tcPr>
          <w:p w14:paraId="1CC48193" w14:textId="77777777" w:rsidR="00AE3B68" w:rsidRPr="00514210" w:rsidRDefault="00AE3B68" w:rsidP="00514210">
            <w:pPr>
              <w:pStyle w:val="TableHeader"/>
              <w:keepNext w:val="0"/>
              <w:keepLines w:val="0"/>
              <w:spacing w:before="0" w:line="312" w:lineRule="auto"/>
              <w:rPr>
                <w:rFonts w:ascii="Verdana" w:hAnsi="Verdana" w:cs="Times New Roman"/>
                <w:color w:val="0D0D0D"/>
                <w:lang w:eastAsia="en-US"/>
              </w:rPr>
            </w:pPr>
            <w:r w:rsidRPr="00514210">
              <w:rPr>
                <w:rFonts w:ascii="Verdana" w:hAnsi="Verdana" w:cs="Times New Roman"/>
                <w:color w:val="0D0D0D"/>
                <w:lang w:eastAsia="en-US"/>
              </w:rPr>
              <w:t>Описание требования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</w:tcPr>
          <w:p w14:paraId="39AB951B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  <w:color w:val="0D0D0D"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Приоритет</w:t>
            </w:r>
            <w:proofErr w:type="spellEnd"/>
          </w:p>
          <w:p w14:paraId="06840933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  <w:color w:val="0D0D0D"/>
              </w:rPr>
            </w:pPr>
            <w:r w:rsidRPr="00514210">
              <w:rPr>
                <w:rFonts w:ascii="Verdana" w:hAnsi="Verdana"/>
                <w:b/>
                <w:bCs/>
                <w:color w:val="0D0D0D"/>
              </w:rPr>
              <w:t>(</w:t>
            </w: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Критично</w:t>
            </w:r>
            <w:proofErr w:type="spellEnd"/>
            <w:r w:rsidRPr="00514210">
              <w:rPr>
                <w:rFonts w:ascii="Verdana" w:hAnsi="Verdana"/>
                <w:b/>
                <w:bCs/>
                <w:color w:val="0D0D0D"/>
              </w:rPr>
              <w:t>/</w:t>
            </w:r>
          </w:p>
          <w:p w14:paraId="12619B95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  <w:color w:val="0D0D0D"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Важно</w:t>
            </w:r>
            <w:proofErr w:type="spellEnd"/>
            <w:r w:rsidRPr="00514210">
              <w:rPr>
                <w:rFonts w:ascii="Verdana" w:hAnsi="Verdana"/>
                <w:b/>
                <w:bCs/>
                <w:color w:val="0D0D0D"/>
              </w:rPr>
              <w:t>/</w:t>
            </w:r>
          </w:p>
          <w:p w14:paraId="459A637E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  <w:color w:val="0D0D0D"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Желательно</w:t>
            </w:r>
            <w:proofErr w:type="spellEnd"/>
            <w:r w:rsidRPr="00514210">
              <w:rPr>
                <w:rFonts w:ascii="Verdana" w:hAnsi="Verdana"/>
                <w:b/>
                <w:bCs/>
                <w:color w:val="0D0D0D"/>
              </w:rPr>
              <w:t>)</w:t>
            </w:r>
          </w:p>
        </w:tc>
      </w:tr>
      <w:tr w:rsidR="00AE3B68" w:rsidRPr="00514210" w14:paraId="01E6EA6A" w14:textId="77777777" w:rsidTr="003E270B">
        <w:trPr>
          <w:cantSplit/>
          <w:trHeight w:val="284"/>
        </w:trPr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720C5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0E781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13B6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</w:tr>
      <w:tr w:rsidR="00AE3B68" w:rsidRPr="00514210" w14:paraId="18EF806E" w14:textId="77777777" w:rsidTr="003E270B">
        <w:trPr>
          <w:cantSplit/>
          <w:trHeight w:val="284"/>
        </w:trPr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87F4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4BE6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B8023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</w:tr>
    </w:tbl>
    <w:p w14:paraId="371EBAE7" w14:textId="77777777" w:rsidR="00AE3B68" w:rsidRPr="00514210" w:rsidRDefault="00AE3B68" w:rsidP="00514210">
      <w:pPr>
        <w:pStyle w:val="3"/>
        <w:spacing w:after="120" w:line="312" w:lineRule="auto"/>
        <w:rPr>
          <w:rFonts w:ascii="Verdana" w:hAnsi="Verdana" w:cs="Times New Roman"/>
          <w:color w:val="0D0D0D"/>
          <w:sz w:val="20"/>
          <w:szCs w:val="20"/>
        </w:rPr>
      </w:pPr>
      <w:r w:rsidRPr="00514210">
        <w:rPr>
          <w:rFonts w:ascii="Verdana" w:hAnsi="Verdana" w:cs="Times New Roman"/>
          <w:color w:val="0D0D0D"/>
          <w:sz w:val="20"/>
          <w:szCs w:val="20"/>
        </w:rPr>
        <w:t>Необходимые для разработки ПО ресурсы Заказчика</w:t>
      </w:r>
    </w:p>
    <w:tbl>
      <w:tblPr>
        <w:tblW w:w="26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8"/>
        <w:gridCol w:w="2234"/>
        <w:gridCol w:w="935"/>
      </w:tblGrid>
      <w:tr w:rsidR="00AE3B68" w:rsidRPr="00514210" w14:paraId="34C217D0" w14:textId="77777777" w:rsidTr="003E270B">
        <w:trPr>
          <w:trHeight w:val="30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</w:tcPr>
          <w:p w14:paraId="30F4F993" w14:textId="77777777" w:rsidR="00AE3B68" w:rsidRPr="00514210" w:rsidRDefault="00AE3B68" w:rsidP="00514210">
            <w:pPr>
              <w:pStyle w:val="ColumnHeading"/>
              <w:spacing w:after="120" w:line="312" w:lineRule="auto"/>
              <w:jc w:val="center"/>
              <w:rPr>
                <w:rFonts w:ascii="Verdana" w:hAnsi="Verdana"/>
                <w:color w:val="0D0D0D"/>
              </w:rPr>
            </w:pPr>
            <w:r w:rsidRPr="00514210">
              <w:rPr>
                <w:rFonts w:ascii="Verdana" w:hAnsi="Verdana"/>
                <w:color w:val="0D0D0D"/>
              </w:rPr>
              <w:t>Работа/Фаза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</w:tcPr>
          <w:p w14:paraId="41174515" w14:textId="77777777" w:rsidR="00AE3B68" w:rsidRPr="00514210" w:rsidRDefault="00AE3B68" w:rsidP="00514210">
            <w:pPr>
              <w:pStyle w:val="ColumnHeading"/>
              <w:spacing w:after="120" w:line="312" w:lineRule="auto"/>
              <w:jc w:val="center"/>
              <w:rPr>
                <w:rFonts w:ascii="Verdana" w:hAnsi="Verdana"/>
                <w:color w:val="0D0D0D"/>
              </w:rPr>
            </w:pPr>
            <w:r w:rsidRPr="00514210">
              <w:rPr>
                <w:rFonts w:ascii="Verdana" w:hAnsi="Verdana"/>
                <w:color w:val="0D0D0D"/>
              </w:rPr>
              <w:t>Требуемые ресурсы</w:t>
            </w:r>
          </w:p>
        </w:tc>
      </w:tr>
      <w:tr w:rsidR="00AE3B68" w:rsidRPr="00514210" w14:paraId="5BF67AD4" w14:textId="77777777" w:rsidTr="003E270B">
        <w:trPr>
          <w:trHeight w:val="30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</w:tcPr>
          <w:p w14:paraId="15185098" w14:textId="77777777" w:rsidR="00AE3B68" w:rsidRPr="00514210" w:rsidRDefault="00AE3B68" w:rsidP="00514210">
            <w:pPr>
              <w:pStyle w:val="Tabletext"/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</w:tcPr>
          <w:p w14:paraId="60D89C60" w14:textId="77777777" w:rsidR="00AE3B68" w:rsidRPr="00514210" w:rsidRDefault="00AE3B68" w:rsidP="00514210">
            <w:pPr>
              <w:pStyle w:val="Tabletext"/>
              <w:spacing w:after="120" w:line="312" w:lineRule="auto"/>
              <w:jc w:val="center"/>
              <w:rPr>
                <w:rFonts w:ascii="Verdana" w:hAnsi="Verdana"/>
                <w:b/>
                <w:bCs/>
                <w:color w:val="0D0D0D"/>
              </w:rPr>
            </w:pPr>
            <w:r w:rsidRPr="00514210">
              <w:rPr>
                <w:rFonts w:ascii="Verdana" w:hAnsi="Verdana"/>
                <w:b/>
                <w:bCs/>
                <w:color w:val="0D0D0D"/>
              </w:rPr>
              <w:t>Категория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</w:tcPr>
          <w:p w14:paraId="70F401D0" w14:textId="77777777" w:rsidR="00AE3B68" w:rsidRPr="00514210" w:rsidRDefault="00AE3B68" w:rsidP="00514210">
            <w:pPr>
              <w:pStyle w:val="Tabletext"/>
              <w:spacing w:after="120" w:line="312" w:lineRule="auto"/>
              <w:jc w:val="center"/>
              <w:rPr>
                <w:rFonts w:ascii="Verdana" w:hAnsi="Verdana"/>
                <w:b/>
                <w:bCs/>
                <w:color w:val="0D0D0D"/>
              </w:rPr>
            </w:pPr>
            <w:r w:rsidRPr="00514210">
              <w:rPr>
                <w:rFonts w:ascii="Verdana" w:hAnsi="Verdana"/>
                <w:b/>
                <w:bCs/>
                <w:color w:val="0D0D0D"/>
              </w:rPr>
              <w:t>Кол-во</w:t>
            </w:r>
          </w:p>
        </w:tc>
      </w:tr>
      <w:tr w:rsidR="00AE3B68" w:rsidRPr="00514210" w14:paraId="7290A848" w14:textId="77777777" w:rsidTr="003E270B">
        <w:trPr>
          <w:trHeight w:val="30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2F102" w14:textId="77777777" w:rsidR="00AE3B68" w:rsidRPr="00514210" w:rsidRDefault="00AE3B68" w:rsidP="00514210">
            <w:pPr>
              <w:pStyle w:val="Tabletext"/>
              <w:spacing w:after="120" w:line="312" w:lineRule="auto"/>
              <w:jc w:val="left"/>
              <w:rPr>
                <w:rFonts w:ascii="Verdana" w:hAnsi="Verdana"/>
                <w:color w:val="0D0D0D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92F9" w14:textId="77777777" w:rsidR="00AE3B68" w:rsidRPr="00514210" w:rsidRDefault="00AE3B68" w:rsidP="00514210">
            <w:pPr>
              <w:pStyle w:val="Tabletext"/>
              <w:spacing w:after="120" w:line="312" w:lineRule="auto"/>
              <w:jc w:val="center"/>
              <w:rPr>
                <w:rFonts w:ascii="Verdana" w:hAnsi="Verdana"/>
                <w:color w:val="0D0D0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2B9B" w14:textId="77777777" w:rsidR="00AE3B68" w:rsidRPr="00514210" w:rsidRDefault="00AE3B68" w:rsidP="00514210">
            <w:pPr>
              <w:pStyle w:val="Tabletext"/>
              <w:spacing w:after="120" w:line="312" w:lineRule="auto"/>
              <w:jc w:val="center"/>
              <w:rPr>
                <w:rFonts w:ascii="Verdana" w:hAnsi="Verdana"/>
                <w:color w:val="0D0D0D"/>
              </w:rPr>
            </w:pPr>
          </w:p>
        </w:tc>
      </w:tr>
      <w:tr w:rsidR="00AE3B68" w:rsidRPr="00514210" w14:paraId="1577481C" w14:textId="77777777" w:rsidTr="003E270B">
        <w:trPr>
          <w:cantSplit/>
          <w:trHeight w:val="300"/>
        </w:trPr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BD3B" w14:textId="77777777" w:rsidR="00AE3B68" w:rsidRPr="00514210" w:rsidRDefault="00AE3B68" w:rsidP="00514210">
            <w:pPr>
              <w:pStyle w:val="Tabletext"/>
              <w:spacing w:after="120" w:line="312" w:lineRule="auto"/>
              <w:jc w:val="left"/>
              <w:rPr>
                <w:rFonts w:ascii="Verdana" w:hAnsi="Verdana"/>
                <w:color w:val="0D0D0D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49A4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DDD0" w14:textId="77777777" w:rsidR="00AE3B68" w:rsidRPr="00514210" w:rsidRDefault="00AE3B68" w:rsidP="00514210">
            <w:pPr>
              <w:pStyle w:val="Tabletext"/>
              <w:spacing w:after="120" w:line="312" w:lineRule="auto"/>
              <w:jc w:val="center"/>
              <w:rPr>
                <w:rFonts w:ascii="Verdana" w:hAnsi="Verdana"/>
                <w:color w:val="0D0D0D"/>
              </w:rPr>
            </w:pPr>
          </w:p>
        </w:tc>
      </w:tr>
      <w:tr w:rsidR="00AE3B68" w:rsidRPr="00514210" w14:paraId="22E016CB" w14:textId="77777777" w:rsidTr="003E270B">
        <w:trPr>
          <w:cantSplit/>
          <w:trHeight w:val="300"/>
        </w:trPr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621F5" w14:textId="77777777" w:rsidR="00AE3B68" w:rsidRPr="00514210" w:rsidRDefault="00AE3B68" w:rsidP="00514210">
            <w:pPr>
              <w:pStyle w:val="Tabletext"/>
              <w:spacing w:after="120" w:line="312" w:lineRule="auto"/>
              <w:jc w:val="left"/>
              <w:rPr>
                <w:rFonts w:ascii="Verdana" w:hAnsi="Verdana"/>
                <w:snapToGrid w:val="0"/>
                <w:color w:val="0D0D0D"/>
                <w:lang w:eastAsia="ru-RU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67EF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EA94" w14:textId="77777777" w:rsidR="00AE3B68" w:rsidRPr="00514210" w:rsidRDefault="00AE3B68" w:rsidP="00514210">
            <w:pPr>
              <w:pStyle w:val="Tabletext"/>
              <w:spacing w:after="120" w:line="312" w:lineRule="auto"/>
              <w:jc w:val="center"/>
              <w:rPr>
                <w:rFonts w:ascii="Verdana" w:hAnsi="Verdana"/>
                <w:color w:val="0D0D0D"/>
              </w:rPr>
            </w:pPr>
          </w:p>
        </w:tc>
      </w:tr>
      <w:tr w:rsidR="00AE3B68" w:rsidRPr="00514210" w14:paraId="548D942F" w14:textId="77777777" w:rsidTr="003E270B">
        <w:trPr>
          <w:cantSplit/>
          <w:trHeight w:val="300"/>
        </w:trPr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73A39" w14:textId="77777777" w:rsidR="00AE3B68" w:rsidRPr="00514210" w:rsidRDefault="00AE3B68" w:rsidP="00514210">
            <w:pPr>
              <w:pStyle w:val="Tabletext"/>
              <w:spacing w:after="120" w:line="312" w:lineRule="auto"/>
              <w:jc w:val="left"/>
              <w:rPr>
                <w:rFonts w:ascii="Verdana" w:hAnsi="Verdana"/>
                <w:snapToGrid w:val="0"/>
                <w:color w:val="0D0D0D"/>
                <w:lang w:eastAsia="ru-RU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5355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A750" w14:textId="77777777" w:rsidR="00AE3B68" w:rsidRPr="00514210" w:rsidRDefault="00AE3B68" w:rsidP="00514210">
            <w:pPr>
              <w:pStyle w:val="Tabletext"/>
              <w:spacing w:after="120" w:line="312" w:lineRule="auto"/>
              <w:jc w:val="center"/>
              <w:rPr>
                <w:rFonts w:ascii="Verdana" w:hAnsi="Verdana"/>
                <w:color w:val="0D0D0D"/>
              </w:rPr>
            </w:pPr>
          </w:p>
        </w:tc>
      </w:tr>
      <w:tr w:rsidR="00AE3B68" w:rsidRPr="00514210" w14:paraId="4418E387" w14:textId="77777777" w:rsidTr="003E270B">
        <w:trPr>
          <w:cantSplit/>
          <w:trHeight w:val="300"/>
        </w:trPr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AAD1C" w14:textId="77777777" w:rsidR="00AE3B68" w:rsidRPr="00514210" w:rsidRDefault="00AE3B68" w:rsidP="00514210">
            <w:pPr>
              <w:pStyle w:val="Tabletext"/>
              <w:spacing w:after="120" w:line="312" w:lineRule="auto"/>
              <w:jc w:val="left"/>
              <w:rPr>
                <w:rFonts w:ascii="Verdana" w:hAnsi="Verdana"/>
                <w:snapToGrid w:val="0"/>
                <w:color w:val="0D0D0D"/>
                <w:lang w:eastAsia="ru-RU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E370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187B" w14:textId="77777777" w:rsidR="00AE3B68" w:rsidRPr="00514210" w:rsidRDefault="00AE3B68" w:rsidP="00514210">
            <w:pPr>
              <w:pStyle w:val="Tabletext"/>
              <w:spacing w:after="120" w:line="312" w:lineRule="auto"/>
              <w:jc w:val="center"/>
              <w:rPr>
                <w:rFonts w:ascii="Verdana" w:hAnsi="Verdana"/>
                <w:color w:val="0D0D0D"/>
              </w:rPr>
            </w:pPr>
          </w:p>
        </w:tc>
      </w:tr>
    </w:tbl>
    <w:p w14:paraId="09DD7868" w14:textId="77777777" w:rsidR="00AE3B68" w:rsidRPr="00514210" w:rsidRDefault="00AE3B68" w:rsidP="00514210">
      <w:pPr>
        <w:pStyle w:val="3"/>
        <w:spacing w:after="120" w:line="312" w:lineRule="auto"/>
        <w:rPr>
          <w:rFonts w:ascii="Verdana" w:hAnsi="Verdana" w:cs="Times New Roman"/>
          <w:color w:val="0D0D0D"/>
          <w:sz w:val="20"/>
          <w:szCs w:val="20"/>
        </w:rPr>
      </w:pPr>
      <w:r w:rsidRPr="00514210">
        <w:rPr>
          <w:rFonts w:ascii="Verdana" w:hAnsi="Verdana" w:cs="Times New Roman"/>
          <w:color w:val="0D0D0D"/>
          <w:sz w:val="20"/>
          <w:szCs w:val="20"/>
        </w:rPr>
        <w:t xml:space="preserve">Возможные риски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"/>
        <w:gridCol w:w="3639"/>
        <w:gridCol w:w="1212"/>
        <w:gridCol w:w="1660"/>
        <w:gridCol w:w="2737"/>
      </w:tblGrid>
      <w:tr w:rsidR="00AE3B68" w:rsidRPr="00514210" w14:paraId="285CCF54" w14:textId="77777777" w:rsidTr="003E270B">
        <w:trPr>
          <w:tblHeader/>
        </w:trPr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1060E768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  <w:color w:val="0D0D0D"/>
              </w:rPr>
            </w:pPr>
            <w:r w:rsidRPr="00514210">
              <w:rPr>
                <w:rFonts w:ascii="Verdana" w:hAnsi="Verdana"/>
                <w:b/>
                <w:bCs/>
                <w:color w:val="0D0D0D"/>
              </w:rPr>
              <w:t>№ п/п</w:t>
            </w:r>
          </w:p>
        </w:tc>
        <w:tc>
          <w:tcPr>
            <w:tcW w:w="1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709A280B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  <w:color w:val="0D0D0D"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Описание</w:t>
            </w:r>
            <w:proofErr w:type="spellEnd"/>
            <w:r w:rsidRPr="00514210">
              <w:rPr>
                <w:rFonts w:ascii="Verdana" w:hAnsi="Verdana"/>
                <w:b/>
                <w:bCs/>
                <w:color w:val="0D0D0D"/>
              </w:rPr>
              <w:t xml:space="preserve"> </w:t>
            </w: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риска</w:t>
            </w:r>
            <w:proofErr w:type="spellEnd"/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64FF0EBA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  <w:color w:val="0D0D0D"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Влияние</w:t>
            </w:r>
            <w:proofErr w:type="spellEnd"/>
            <w:r w:rsidRPr="00514210">
              <w:rPr>
                <w:rFonts w:ascii="Verdana" w:hAnsi="Verdana"/>
                <w:b/>
                <w:bCs/>
                <w:color w:val="0D0D0D"/>
              </w:rPr>
              <w:t xml:space="preserve"> </w:t>
            </w: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на</w:t>
            </w:r>
            <w:proofErr w:type="spellEnd"/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27E4E298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  <w:color w:val="0D0D0D"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Вероятность</w:t>
            </w:r>
            <w:proofErr w:type="spellEnd"/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12D59FB6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  <w:color w:val="0D0D0D"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Действия</w:t>
            </w:r>
            <w:proofErr w:type="spellEnd"/>
            <w:r w:rsidRPr="00514210">
              <w:rPr>
                <w:rFonts w:ascii="Verdana" w:hAnsi="Verdana"/>
                <w:b/>
                <w:bCs/>
                <w:color w:val="0D0D0D"/>
              </w:rPr>
              <w:t xml:space="preserve"> </w:t>
            </w: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по</w:t>
            </w:r>
            <w:proofErr w:type="spellEnd"/>
            <w:r w:rsidRPr="00514210">
              <w:rPr>
                <w:rFonts w:ascii="Verdana" w:hAnsi="Verdana"/>
                <w:b/>
                <w:bCs/>
                <w:color w:val="0D0D0D"/>
              </w:rPr>
              <w:t xml:space="preserve"> </w:t>
            </w: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предотвращению</w:t>
            </w:r>
            <w:proofErr w:type="spellEnd"/>
            <w:r w:rsidRPr="00514210">
              <w:rPr>
                <w:rFonts w:ascii="Verdana" w:hAnsi="Verdana"/>
                <w:b/>
                <w:bCs/>
                <w:color w:val="0D0D0D"/>
              </w:rPr>
              <w:t xml:space="preserve"> </w:t>
            </w:r>
            <w:proofErr w:type="spellStart"/>
            <w:r w:rsidRPr="00514210">
              <w:rPr>
                <w:rFonts w:ascii="Verdana" w:hAnsi="Verdana"/>
                <w:b/>
                <w:bCs/>
                <w:color w:val="0D0D0D"/>
              </w:rPr>
              <w:t>риска</w:t>
            </w:r>
            <w:proofErr w:type="spellEnd"/>
          </w:p>
        </w:tc>
      </w:tr>
      <w:tr w:rsidR="00AE3B68" w:rsidRPr="00514210" w14:paraId="435899B4" w14:textId="77777777" w:rsidTr="003E270B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A8490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1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C40E2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FD42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C10A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8455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</w:tr>
      <w:tr w:rsidR="00AE3B68" w:rsidRPr="00514210" w14:paraId="09FC331C" w14:textId="77777777" w:rsidTr="003E270B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6CA7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1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0979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59BF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5D8B7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C6A3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color w:val="0D0D0D"/>
              </w:rPr>
            </w:pPr>
          </w:p>
        </w:tc>
      </w:tr>
      <w:tr w:rsidR="00AE3B68" w:rsidRPr="00514210" w14:paraId="48BA1299" w14:textId="77777777" w:rsidTr="003E270B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6F1F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</w:rPr>
            </w:pPr>
          </w:p>
        </w:tc>
        <w:tc>
          <w:tcPr>
            <w:tcW w:w="1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C9B6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0F9B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</w:rPr>
            </w:pP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E6189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</w:rPr>
            </w:pP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08F67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</w:rPr>
            </w:pPr>
          </w:p>
        </w:tc>
      </w:tr>
    </w:tbl>
    <w:p w14:paraId="2568498E" w14:textId="77777777" w:rsidR="00AE3B68" w:rsidRPr="00514210" w:rsidRDefault="00AE3B68" w:rsidP="00514210">
      <w:pPr>
        <w:pStyle w:val="3"/>
        <w:spacing w:after="120" w:line="312" w:lineRule="auto"/>
        <w:rPr>
          <w:rFonts w:ascii="Verdana" w:hAnsi="Verdana" w:cs="Times New Roman"/>
          <w:sz w:val="20"/>
          <w:szCs w:val="20"/>
        </w:rPr>
      </w:pPr>
      <w:r w:rsidRPr="00514210">
        <w:rPr>
          <w:rFonts w:ascii="Verdana" w:hAnsi="Verdana" w:cs="Times New Roman"/>
          <w:sz w:val="20"/>
          <w:szCs w:val="20"/>
        </w:rPr>
        <w:t>Критерии контроля и приемки результатов работ:</w:t>
      </w:r>
    </w:p>
    <w:p w14:paraId="2CDA9B7D" w14:textId="77777777" w:rsidR="00AE3B68" w:rsidRPr="00514210" w:rsidRDefault="00AE3B68" w:rsidP="00514210">
      <w:pPr>
        <w:pStyle w:val="3"/>
        <w:spacing w:after="120" w:line="312" w:lineRule="auto"/>
        <w:rPr>
          <w:rFonts w:ascii="Verdana" w:hAnsi="Verdana" w:cs="Times New Roman"/>
          <w:sz w:val="20"/>
          <w:szCs w:val="20"/>
        </w:rPr>
      </w:pPr>
      <w:r w:rsidRPr="00514210">
        <w:rPr>
          <w:rFonts w:ascii="Verdana" w:hAnsi="Verdana" w:cs="Times New Roman"/>
          <w:sz w:val="20"/>
          <w:szCs w:val="20"/>
        </w:rPr>
        <w:t xml:space="preserve">______________________________________________________________________________________________________________________________________________________________________________ </w:t>
      </w:r>
    </w:p>
    <w:p w14:paraId="598BC826" w14:textId="77777777" w:rsidR="00AE3B68" w:rsidRPr="00514210" w:rsidRDefault="00AE3B68" w:rsidP="00514210">
      <w:pPr>
        <w:pStyle w:val="af0"/>
        <w:spacing w:after="120" w:line="312" w:lineRule="auto"/>
        <w:rPr>
          <w:rFonts w:ascii="Verdana" w:hAnsi="Verdana"/>
        </w:rPr>
      </w:pPr>
    </w:p>
    <w:tbl>
      <w:tblPr>
        <w:tblW w:w="9832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4591"/>
        <w:gridCol w:w="5241"/>
      </w:tblGrid>
      <w:tr w:rsidR="00AE3B68" w:rsidRPr="00514210" w14:paraId="2C3134D0" w14:textId="77777777" w:rsidTr="003E270B">
        <w:tc>
          <w:tcPr>
            <w:tcW w:w="4591" w:type="dxa"/>
            <w:tcBorders>
              <w:top w:val="nil"/>
              <w:left w:val="nil"/>
              <w:right w:val="nil"/>
            </w:tcBorders>
          </w:tcPr>
          <w:p w14:paraId="628A4D6B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Cs/>
              </w:rPr>
            </w:pPr>
          </w:p>
        </w:tc>
        <w:tc>
          <w:tcPr>
            <w:tcW w:w="5241" w:type="dxa"/>
            <w:tcBorders>
              <w:top w:val="nil"/>
              <w:left w:val="nil"/>
              <w:right w:val="nil"/>
            </w:tcBorders>
          </w:tcPr>
          <w:p w14:paraId="6EC8E61F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Cs/>
              </w:rPr>
            </w:pPr>
          </w:p>
        </w:tc>
      </w:tr>
      <w:tr w:rsidR="00AE3B68" w:rsidRPr="00514210" w14:paraId="55342236" w14:textId="77777777" w:rsidTr="003E270B">
        <w:tc>
          <w:tcPr>
            <w:tcW w:w="9832" w:type="dxa"/>
            <w:gridSpan w:val="2"/>
            <w:tcBorders>
              <w:top w:val="nil"/>
              <w:left w:val="nil"/>
              <w:right w:val="nil"/>
            </w:tcBorders>
          </w:tcPr>
          <w:p w14:paraId="76C3EBA5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Cs/>
              </w:rPr>
            </w:pPr>
          </w:p>
        </w:tc>
      </w:tr>
      <w:tr w:rsidR="00AE3B68" w:rsidRPr="00A43ACB" w14:paraId="6109BE5A" w14:textId="77777777" w:rsidTr="003E270B">
        <w:tc>
          <w:tcPr>
            <w:tcW w:w="4591" w:type="dxa"/>
            <w:tcBorders>
              <w:left w:val="nil"/>
              <w:bottom w:val="nil"/>
              <w:right w:val="nil"/>
            </w:tcBorders>
          </w:tcPr>
          <w:p w14:paraId="4C114277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Подписи представителей Сторон</w:t>
            </w:r>
            <w:r w:rsidRPr="00514210">
              <w:rPr>
                <w:rFonts w:ascii="Verdana" w:hAnsi="Verdana"/>
                <w:lang w:val="ru-RU"/>
              </w:rPr>
              <w:t>:</w:t>
            </w:r>
          </w:p>
          <w:p w14:paraId="4D2FA8B2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</w:p>
          <w:p w14:paraId="386789DC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От Исполнителя:</w:t>
            </w:r>
          </w:p>
          <w:p w14:paraId="7720848D" w14:textId="77777777" w:rsidR="00AE3B68" w:rsidRPr="00514210" w:rsidRDefault="00AE3B68" w:rsidP="00514210">
            <w:pPr>
              <w:pStyle w:val="11"/>
              <w:spacing w:after="12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358A07F0" w14:textId="2331984E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Cs/>
                <w:lang w:val="ru-RU"/>
              </w:rPr>
            </w:pPr>
            <w:r w:rsidRPr="00514210">
              <w:rPr>
                <w:rFonts w:ascii="Verdana" w:hAnsi="Verdana"/>
                <w:bCs/>
                <w:lang w:val="ru-RU"/>
              </w:rPr>
              <w:t>Должность</w:t>
            </w:r>
          </w:p>
          <w:p w14:paraId="64E44401" w14:textId="2720C8D9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___</w:t>
            </w:r>
            <w:r w:rsidR="00245DB5" w:rsidRPr="00514210">
              <w:rPr>
                <w:rFonts w:ascii="Verdana" w:hAnsi="Verdana"/>
                <w:b/>
                <w:bCs/>
                <w:lang w:val="ru-RU"/>
              </w:rPr>
              <w:t>_________</w:t>
            </w:r>
            <w:r w:rsidRPr="00514210">
              <w:rPr>
                <w:rFonts w:ascii="Verdana" w:hAnsi="Verdana"/>
                <w:b/>
                <w:bCs/>
                <w:lang w:val="ru-RU"/>
              </w:rPr>
              <w:t>_________</w:t>
            </w:r>
            <w:r w:rsidRPr="00514210">
              <w:rPr>
                <w:rFonts w:ascii="Verdana" w:hAnsi="Verdana"/>
                <w:bCs/>
                <w:lang w:val="ru-RU"/>
              </w:rPr>
              <w:t xml:space="preserve"> (ФИО)</w:t>
            </w:r>
          </w:p>
          <w:p w14:paraId="2411D420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 xml:space="preserve">             М.П.</w:t>
            </w:r>
          </w:p>
        </w:tc>
        <w:tc>
          <w:tcPr>
            <w:tcW w:w="5241" w:type="dxa"/>
            <w:tcBorders>
              <w:left w:val="nil"/>
              <w:bottom w:val="nil"/>
              <w:right w:val="nil"/>
            </w:tcBorders>
          </w:tcPr>
          <w:p w14:paraId="5B038978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</w:p>
          <w:p w14:paraId="31BDA320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</w:p>
          <w:p w14:paraId="5327D6FE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От Заказчика:</w:t>
            </w:r>
          </w:p>
          <w:p w14:paraId="3A6FBC58" w14:textId="77777777" w:rsidR="00AE3B68" w:rsidRPr="00514210" w:rsidRDefault="00AE3B68" w:rsidP="00514210">
            <w:pPr>
              <w:pStyle w:val="11"/>
              <w:spacing w:after="12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6B994F49" w14:textId="3A71DA42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Cs/>
                <w:lang w:val="ru-RU"/>
              </w:rPr>
            </w:pPr>
            <w:r w:rsidRPr="00514210">
              <w:rPr>
                <w:rFonts w:ascii="Verdana" w:hAnsi="Verdana"/>
                <w:bCs/>
                <w:lang w:val="ru-RU"/>
              </w:rPr>
              <w:t>Должность</w:t>
            </w:r>
          </w:p>
          <w:p w14:paraId="1C15C2FE" w14:textId="03519D3C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______</w:t>
            </w:r>
            <w:r w:rsidR="00245DB5" w:rsidRPr="00514210">
              <w:rPr>
                <w:rFonts w:ascii="Verdana" w:hAnsi="Verdana"/>
                <w:b/>
                <w:bCs/>
                <w:lang w:val="ru-RU"/>
              </w:rPr>
              <w:t>_________</w:t>
            </w:r>
            <w:r w:rsidRPr="00514210">
              <w:rPr>
                <w:rFonts w:ascii="Verdana" w:hAnsi="Verdana"/>
                <w:b/>
                <w:bCs/>
                <w:lang w:val="ru-RU"/>
              </w:rPr>
              <w:t>______</w:t>
            </w:r>
            <w:r w:rsidRPr="00514210">
              <w:rPr>
                <w:rFonts w:ascii="Verdana" w:hAnsi="Verdana"/>
                <w:bCs/>
                <w:lang w:val="ru-RU"/>
              </w:rPr>
              <w:t xml:space="preserve"> (ФИО)</w:t>
            </w:r>
          </w:p>
          <w:p w14:paraId="09E63EF4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 xml:space="preserve">             М.П.</w:t>
            </w:r>
          </w:p>
        </w:tc>
      </w:tr>
    </w:tbl>
    <w:p w14:paraId="4DD866E0" w14:textId="77777777" w:rsidR="00AE3B68" w:rsidRPr="00514210" w:rsidRDefault="00AE3B68" w:rsidP="00514210">
      <w:pPr>
        <w:pStyle w:val="af0"/>
        <w:spacing w:after="120" w:line="312" w:lineRule="auto"/>
        <w:jc w:val="right"/>
        <w:rPr>
          <w:rFonts w:ascii="Verdana" w:hAnsi="Verdana"/>
        </w:rPr>
      </w:pPr>
    </w:p>
    <w:p w14:paraId="01EF7399" w14:textId="77777777" w:rsidR="00AE3B68" w:rsidRPr="00514210" w:rsidRDefault="00AE3B68" w:rsidP="00514210">
      <w:pPr>
        <w:spacing w:after="120" w:line="312" w:lineRule="auto"/>
        <w:rPr>
          <w:rFonts w:ascii="Verdana" w:hAnsi="Verdana"/>
          <w:lang w:val="ru-RU"/>
        </w:rPr>
      </w:pPr>
      <w:r w:rsidRPr="00514210">
        <w:rPr>
          <w:rFonts w:ascii="Verdana" w:hAnsi="Verdana"/>
          <w:lang w:val="ru-RU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508"/>
        <w:gridCol w:w="4320"/>
      </w:tblGrid>
      <w:tr w:rsidR="00AE3B68" w:rsidRPr="00514210" w14:paraId="67F0F372" w14:textId="77777777" w:rsidTr="003E270B">
        <w:trPr>
          <w:trHeight w:val="751"/>
        </w:trPr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5A326E5A" w14:textId="77777777" w:rsidR="00AE3B68" w:rsidRPr="00514210" w:rsidRDefault="00AE3B68" w:rsidP="00514210">
            <w:pPr>
              <w:spacing w:after="120" w:line="312" w:lineRule="auto"/>
              <w:jc w:val="both"/>
              <w:rPr>
                <w:rFonts w:ascii="Verdana" w:hAnsi="Verdana"/>
                <w:b/>
                <w:bCs/>
                <w:lang w:val="ru-RU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BC04E42" w14:textId="73AFA80C" w:rsidR="00AE3B68" w:rsidRPr="00514210" w:rsidRDefault="000523BB" w:rsidP="00514210">
            <w:pPr>
              <w:pStyle w:val="2"/>
              <w:keepLines w:val="0"/>
              <w:tabs>
                <w:tab w:val="clear" w:pos="567"/>
              </w:tabs>
              <w:suppressAutoHyphens w:val="0"/>
              <w:spacing w:after="120" w:line="312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</w:t>
            </w:r>
            <w:r w:rsidR="00AE3B68" w:rsidRPr="00514210">
              <w:rPr>
                <w:rFonts w:ascii="Verdana" w:hAnsi="Verdana"/>
                <w:sz w:val="20"/>
                <w:szCs w:val="20"/>
              </w:rPr>
              <w:t>Приложение № 2</w:t>
            </w:r>
          </w:p>
          <w:p w14:paraId="7B872977" w14:textId="77777777" w:rsidR="00AE3B68" w:rsidRPr="00514210" w:rsidRDefault="00AE3B68" w:rsidP="00514210">
            <w:pPr>
              <w:pStyle w:val="11"/>
              <w:spacing w:after="120" w:line="312" w:lineRule="auto"/>
              <w:rPr>
                <w:rFonts w:ascii="Verdana" w:hAnsi="Verdana"/>
                <w:sz w:val="20"/>
                <w:szCs w:val="20"/>
              </w:rPr>
            </w:pPr>
            <w:r w:rsidRPr="00514210">
              <w:rPr>
                <w:rFonts w:ascii="Verdana" w:hAnsi="Verdana"/>
                <w:sz w:val="20"/>
                <w:szCs w:val="20"/>
              </w:rPr>
              <w:t>к Договору № ______ на разработку программного обеспечения</w:t>
            </w:r>
          </w:p>
          <w:p w14:paraId="0B4EC53A" w14:textId="77777777" w:rsidR="00AE3B68" w:rsidRPr="00514210" w:rsidRDefault="00AE3B68" w:rsidP="00514210">
            <w:pPr>
              <w:spacing w:after="120" w:line="312" w:lineRule="auto"/>
              <w:jc w:val="both"/>
              <w:rPr>
                <w:rFonts w:ascii="Verdana" w:hAnsi="Verdana"/>
                <w:b/>
                <w:bCs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</w:rPr>
              <w:t>от</w:t>
            </w:r>
            <w:proofErr w:type="spellEnd"/>
            <w:r w:rsidRPr="00514210">
              <w:rPr>
                <w:rFonts w:ascii="Verdana" w:hAnsi="Verdana"/>
                <w:b/>
                <w:bCs/>
              </w:rPr>
              <w:t xml:space="preserve"> "____"____________20___ г.</w:t>
            </w:r>
          </w:p>
        </w:tc>
      </w:tr>
      <w:tr w:rsidR="000523BB" w:rsidRPr="00514210" w14:paraId="675B9AF5" w14:textId="77777777" w:rsidTr="003E270B">
        <w:trPr>
          <w:trHeight w:val="751"/>
        </w:trPr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3E63CA09" w14:textId="77777777" w:rsidR="000523BB" w:rsidRPr="00514210" w:rsidRDefault="000523BB" w:rsidP="00514210">
            <w:pPr>
              <w:spacing w:after="120" w:line="312" w:lineRule="auto"/>
              <w:jc w:val="both"/>
              <w:rPr>
                <w:rFonts w:ascii="Verdana" w:hAnsi="Verdana"/>
                <w:b/>
                <w:bCs/>
                <w:lang w:val="ru-RU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54A884C" w14:textId="77777777" w:rsidR="000523BB" w:rsidRPr="00514210" w:rsidRDefault="000523BB" w:rsidP="00514210">
            <w:pPr>
              <w:pStyle w:val="2"/>
              <w:keepLines w:val="0"/>
              <w:tabs>
                <w:tab w:val="clear" w:pos="567"/>
              </w:tabs>
              <w:suppressAutoHyphens w:val="0"/>
              <w:spacing w:after="12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0523BB" w:rsidRPr="00514210" w14:paraId="69F1FD91" w14:textId="77777777" w:rsidTr="003E270B">
        <w:trPr>
          <w:trHeight w:val="751"/>
        </w:trPr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68467275" w14:textId="77777777" w:rsidR="000523BB" w:rsidRPr="00514210" w:rsidRDefault="000523BB" w:rsidP="00514210">
            <w:pPr>
              <w:spacing w:after="120" w:line="312" w:lineRule="auto"/>
              <w:jc w:val="both"/>
              <w:rPr>
                <w:rFonts w:ascii="Verdana" w:hAnsi="Verdana"/>
                <w:b/>
                <w:bCs/>
                <w:lang w:val="ru-RU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1A1DEEC" w14:textId="77777777" w:rsidR="000523BB" w:rsidRPr="00514210" w:rsidRDefault="000523BB" w:rsidP="00514210">
            <w:pPr>
              <w:pStyle w:val="2"/>
              <w:keepLines w:val="0"/>
              <w:tabs>
                <w:tab w:val="clear" w:pos="567"/>
              </w:tabs>
              <w:suppressAutoHyphens w:val="0"/>
              <w:spacing w:after="12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3C2A1A8" w14:textId="58389420" w:rsidR="00AE3B68" w:rsidRPr="00514210" w:rsidRDefault="00AE3B68" w:rsidP="000523BB">
      <w:pPr>
        <w:pStyle w:val="1"/>
        <w:spacing w:after="120" w:line="312" w:lineRule="auto"/>
        <w:jc w:val="center"/>
        <w:rPr>
          <w:rFonts w:ascii="Verdana" w:hAnsi="Verdana"/>
          <w:sz w:val="20"/>
          <w:szCs w:val="20"/>
        </w:rPr>
      </w:pPr>
      <w:bookmarkStart w:id="25" w:name="Начало_первого_приложения"/>
      <w:bookmarkStart w:id="26" w:name="_Toc498846919"/>
      <w:bookmarkStart w:id="27" w:name="_Toc498846974"/>
      <w:bookmarkStart w:id="28" w:name="_Toc498846920"/>
      <w:bookmarkStart w:id="29" w:name="_Toc498846975"/>
      <w:bookmarkStart w:id="30" w:name="_Toc31701708"/>
      <w:bookmarkEnd w:id="25"/>
      <w:r w:rsidRPr="00514210">
        <w:rPr>
          <w:rFonts w:ascii="Verdana" w:hAnsi="Verdana"/>
          <w:sz w:val="20"/>
          <w:szCs w:val="20"/>
        </w:rPr>
        <w:t>План-график выполнения работ</w:t>
      </w:r>
    </w:p>
    <w:p w14:paraId="4CC08BAA" w14:textId="77777777" w:rsidR="00AE3B68" w:rsidRPr="00514210" w:rsidRDefault="00AE3B68" w:rsidP="00514210">
      <w:pPr>
        <w:spacing w:after="120" w:line="312" w:lineRule="auto"/>
        <w:jc w:val="center"/>
        <w:rPr>
          <w:rFonts w:ascii="Verdana" w:hAnsi="Verdana"/>
        </w:rPr>
      </w:pPr>
    </w:p>
    <w:p w14:paraId="11BAC63D" w14:textId="77777777" w:rsidR="00AE3B68" w:rsidRPr="00514210" w:rsidRDefault="00AE3B68" w:rsidP="00514210">
      <w:pPr>
        <w:spacing w:after="120" w:line="312" w:lineRule="auto"/>
        <w:jc w:val="center"/>
        <w:rPr>
          <w:rFonts w:ascii="Verdana" w:hAnsi="Verdan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1559"/>
        <w:gridCol w:w="1134"/>
        <w:gridCol w:w="1276"/>
        <w:gridCol w:w="1276"/>
        <w:gridCol w:w="2126"/>
        <w:gridCol w:w="1666"/>
      </w:tblGrid>
      <w:tr w:rsidR="00AE3B68" w:rsidRPr="00514210" w14:paraId="248B5FF3" w14:textId="77777777" w:rsidTr="003E270B">
        <w:trPr>
          <w:trHeight w:val="370"/>
        </w:trPr>
        <w:tc>
          <w:tcPr>
            <w:tcW w:w="817" w:type="dxa"/>
            <w:vMerge w:val="restart"/>
            <w:shd w:val="clear" w:color="auto" w:fill="606060"/>
          </w:tcPr>
          <w:p w14:paraId="4553BE98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</w:rPr>
              <w:t>Номер</w:t>
            </w:r>
            <w:proofErr w:type="spellEnd"/>
            <w:r w:rsidRPr="00514210">
              <w:rPr>
                <w:rFonts w:ascii="Verdana" w:hAnsi="Verdana"/>
                <w:b/>
                <w:bCs/>
              </w:rPr>
              <w:t xml:space="preserve"> </w:t>
            </w:r>
          </w:p>
          <w:p w14:paraId="38C39C0B" w14:textId="0B1E3234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</w:rPr>
              <w:t>этапа</w:t>
            </w:r>
            <w:proofErr w:type="spellEnd"/>
          </w:p>
        </w:tc>
        <w:tc>
          <w:tcPr>
            <w:tcW w:w="1559" w:type="dxa"/>
            <w:vMerge w:val="restart"/>
            <w:shd w:val="clear" w:color="auto" w:fill="606060"/>
          </w:tcPr>
          <w:p w14:paraId="43462F22" w14:textId="0D977010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Наименование выполняемых на этапе работ</w:t>
            </w:r>
          </w:p>
        </w:tc>
        <w:tc>
          <w:tcPr>
            <w:tcW w:w="1134" w:type="dxa"/>
            <w:vMerge w:val="restart"/>
            <w:shd w:val="clear" w:color="auto" w:fill="606060"/>
          </w:tcPr>
          <w:p w14:paraId="768AFCB8" w14:textId="05B2C087" w:rsidR="00AE3B68" w:rsidRPr="00514210" w:rsidRDefault="00AE3B68" w:rsidP="00514210">
            <w:pPr>
              <w:pStyle w:val="af2"/>
              <w:spacing w:after="120" w:line="312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14210">
              <w:rPr>
                <w:rFonts w:ascii="Verdana" w:hAnsi="Verdana"/>
                <w:b/>
                <w:sz w:val="20"/>
                <w:szCs w:val="20"/>
              </w:rPr>
              <w:t>Дата (срок) начала работ на этапе</w:t>
            </w:r>
          </w:p>
        </w:tc>
        <w:tc>
          <w:tcPr>
            <w:tcW w:w="1276" w:type="dxa"/>
            <w:vMerge w:val="restart"/>
            <w:shd w:val="clear" w:color="auto" w:fill="606060"/>
          </w:tcPr>
          <w:p w14:paraId="4D0E2916" w14:textId="35909CB0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 xml:space="preserve">Дата (срок) </w:t>
            </w:r>
            <w:proofErr w:type="spellStart"/>
            <w:r w:rsidRPr="00514210">
              <w:rPr>
                <w:rFonts w:ascii="Verdana" w:hAnsi="Verdana"/>
                <w:b/>
                <w:bCs/>
                <w:lang w:val="ru-RU"/>
              </w:rPr>
              <w:t>заверше-ния</w:t>
            </w:r>
            <w:proofErr w:type="spellEnd"/>
            <w:r w:rsidRPr="00514210">
              <w:rPr>
                <w:rFonts w:ascii="Verdana" w:hAnsi="Verdana"/>
                <w:b/>
                <w:bCs/>
                <w:lang w:val="ru-RU"/>
              </w:rPr>
              <w:t xml:space="preserve"> работ на этапе</w:t>
            </w:r>
          </w:p>
        </w:tc>
        <w:tc>
          <w:tcPr>
            <w:tcW w:w="3402" w:type="dxa"/>
            <w:gridSpan w:val="2"/>
            <w:tcBorders>
              <w:bottom w:val="single" w:sz="6" w:space="0" w:color="000000"/>
            </w:tcBorders>
            <w:shd w:val="clear" w:color="auto" w:fill="606060"/>
          </w:tcPr>
          <w:p w14:paraId="334B0FC7" w14:textId="2078AFC9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</w:rPr>
              <w:t>Стоимость</w:t>
            </w:r>
            <w:proofErr w:type="spellEnd"/>
            <w:r w:rsidRPr="00514210">
              <w:rPr>
                <w:rFonts w:ascii="Verdana" w:hAnsi="Verdana"/>
                <w:b/>
                <w:bCs/>
              </w:rPr>
              <w:t xml:space="preserve"> </w:t>
            </w:r>
            <w:proofErr w:type="spellStart"/>
            <w:r w:rsidRPr="00514210">
              <w:rPr>
                <w:rFonts w:ascii="Verdana" w:hAnsi="Verdana"/>
                <w:b/>
                <w:bCs/>
              </w:rPr>
              <w:t>работ</w:t>
            </w:r>
            <w:proofErr w:type="spellEnd"/>
          </w:p>
          <w:p w14:paraId="61A91683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666" w:type="dxa"/>
            <w:vMerge w:val="restart"/>
            <w:shd w:val="clear" w:color="auto" w:fill="606060"/>
          </w:tcPr>
          <w:p w14:paraId="2ED19BE6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</w:rPr>
              <w:t>Отчетный</w:t>
            </w:r>
            <w:proofErr w:type="spellEnd"/>
            <w:r w:rsidRPr="00514210">
              <w:rPr>
                <w:rFonts w:ascii="Verdana" w:hAnsi="Verdana"/>
                <w:b/>
                <w:bCs/>
              </w:rPr>
              <w:t xml:space="preserve"> </w:t>
            </w:r>
          </w:p>
          <w:p w14:paraId="3A568725" w14:textId="48D0BE3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</w:rPr>
              <w:t>документ</w:t>
            </w:r>
            <w:proofErr w:type="spellEnd"/>
            <w:r w:rsidRPr="00514210">
              <w:rPr>
                <w:rFonts w:ascii="Verdana" w:hAnsi="Verdana"/>
                <w:b/>
                <w:bCs/>
              </w:rPr>
              <w:t xml:space="preserve"> </w:t>
            </w:r>
            <w:proofErr w:type="spellStart"/>
            <w:r w:rsidRPr="00514210">
              <w:rPr>
                <w:rFonts w:ascii="Verdana" w:hAnsi="Verdana"/>
                <w:b/>
                <w:bCs/>
              </w:rPr>
              <w:t>по</w:t>
            </w:r>
            <w:proofErr w:type="spellEnd"/>
            <w:r w:rsidRPr="00514210">
              <w:rPr>
                <w:rFonts w:ascii="Verdana" w:hAnsi="Verdana"/>
                <w:b/>
                <w:bCs/>
              </w:rPr>
              <w:t xml:space="preserve"> </w:t>
            </w:r>
            <w:proofErr w:type="spellStart"/>
            <w:r w:rsidRPr="00514210">
              <w:rPr>
                <w:rFonts w:ascii="Verdana" w:hAnsi="Verdana"/>
                <w:b/>
                <w:bCs/>
              </w:rPr>
              <w:t>этапу</w:t>
            </w:r>
            <w:proofErr w:type="spellEnd"/>
          </w:p>
        </w:tc>
      </w:tr>
      <w:tr w:rsidR="009A70DC" w:rsidRPr="00514210" w14:paraId="52FBB8CF" w14:textId="77777777" w:rsidTr="00C165E8">
        <w:trPr>
          <w:trHeight w:val="370"/>
        </w:trPr>
        <w:tc>
          <w:tcPr>
            <w:tcW w:w="817" w:type="dxa"/>
            <w:vMerge/>
            <w:tcBorders>
              <w:bottom w:val="single" w:sz="6" w:space="0" w:color="000000"/>
            </w:tcBorders>
            <w:shd w:val="clear" w:color="auto" w:fill="606060"/>
          </w:tcPr>
          <w:p w14:paraId="11ECA806" w14:textId="77777777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559" w:type="dxa"/>
            <w:vMerge/>
            <w:tcBorders>
              <w:bottom w:val="single" w:sz="6" w:space="0" w:color="000000"/>
            </w:tcBorders>
            <w:shd w:val="clear" w:color="auto" w:fill="606060"/>
          </w:tcPr>
          <w:p w14:paraId="3EF6B13E" w14:textId="77777777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134" w:type="dxa"/>
            <w:vMerge/>
            <w:tcBorders>
              <w:bottom w:val="single" w:sz="6" w:space="0" w:color="000000"/>
            </w:tcBorders>
            <w:shd w:val="clear" w:color="auto" w:fill="606060"/>
          </w:tcPr>
          <w:p w14:paraId="18FA60CE" w14:textId="77777777" w:rsidR="009A70DC" w:rsidRPr="00514210" w:rsidRDefault="009A70DC" w:rsidP="00514210">
            <w:pPr>
              <w:pStyle w:val="af2"/>
              <w:spacing w:after="120" w:line="312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</w:tcBorders>
            <w:shd w:val="clear" w:color="auto" w:fill="606060"/>
          </w:tcPr>
          <w:p w14:paraId="58608B09" w14:textId="77777777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3402" w:type="dxa"/>
            <w:gridSpan w:val="2"/>
            <w:tcBorders>
              <w:bottom w:val="single" w:sz="6" w:space="0" w:color="000000"/>
            </w:tcBorders>
            <w:shd w:val="clear" w:color="auto" w:fill="606060"/>
          </w:tcPr>
          <w:p w14:paraId="126571EF" w14:textId="6BFE6703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Всего (НДС не облагается)</w:t>
            </w:r>
          </w:p>
        </w:tc>
        <w:tc>
          <w:tcPr>
            <w:tcW w:w="1666" w:type="dxa"/>
            <w:vMerge/>
            <w:tcBorders>
              <w:bottom w:val="single" w:sz="6" w:space="0" w:color="000000"/>
            </w:tcBorders>
            <w:shd w:val="clear" w:color="auto" w:fill="606060"/>
          </w:tcPr>
          <w:p w14:paraId="58D087EF" w14:textId="77777777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</w:rPr>
            </w:pPr>
          </w:p>
        </w:tc>
      </w:tr>
      <w:tr w:rsidR="00AE3B68" w:rsidRPr="00514210" w14:paraId="54BB6C55" w14:textId="77777777" w:rsidTr="003E270B">
        <w:trPr>
          <w:gridAfter w:val="1"/>
          <w:wAfter w:w="1666" w:type="dxa"/>
        </w:trPr>
        <w:tc>
          <w:tcPr>
            <w:tcW w:w="817" w:type="dxa"/>
            <w:shd w:val="clear" w:color="auto" w:fill="606060"/>
          </w:tcPr>
          <w:p w14:paraId="1DEDC700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</w:rPr>
            </w:pPr>
            <w:r w:rsidRPr="00514210">
              <w:rPr>
                <w:rFonts w:ascii="Verdana" w:hAnsi="Verdana"/>
                <w:b/>
              </w:rPr>
              <w:t>1</w:t>
            </w:r>
          </w:p>
        </w:tc>
        <w:tc>
          <w:tcPr>
            <w:tcW w:w="1559" w:type="dxa"/>
            <w:shd w:val="clear" w:color="auto" w:fill="606060"/>
          </w:tcPr>
          <w:p w14:paraId="45F810C2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</w:rPr>
            </w:pPr>
            <w:r w:rsidRPr="00514210">
              <w:rPr>
                <w:rFonts w:ascii="Verdana" w:hAnsi="Verdana"/>
                <w:b/>
              </w:rPr>
              <w:t>2</w:t>
            </w:r>
          </w:p>
        </w:tc>
        <w:tc>
          <w:tcPr>
            <w:tcW w:w="1134" w:type="dxa"/>
            <w:shd w:val="clear" w:color="auto" w:fill="606060"/>
          </w:tcPr>
          <w:p w14:paraId="58A7C06F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</w:rPr>
            </w:pPr>
            <w:r w:rsidRPr="00514210">
              <w:rPr>
                <w:rFonts w:ascii="Verdana" w:hAnsi="Verdana"/>
                <w:b/>
              </w:rPr>
              <w:t>3</w:t>
            </w:r>
          </w:p>
        </w:tc>
        <w:tc>
          <w:tcPr>
            <w:tcW w:w="1276" w:type="dxa"/>
            <w:shd w:val="clear" w:color="auto" w:fill="606060"/>
          </w:tcPr>
          <w:p w14:paraId="368E59FC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</w:rPr>
            </w:pPr>
            <w:r w:rsidRPr="00514210">
              <w:rPr>
                <w:rFonts w:ascii="Verdana" w:hAnsi="Verdana"/>
                <w:b/>
              </w:rPr>
              <w:t>4</w:t>
            </w:r>
          </w:p>
        </w:tc>
        <w:tc>
          <w:tcPr>
            <w:tcW w:w="3402" w:type="dxa"/>
            <w:gridSpan w:val="2"/>
            <w:shd w:val="clear" w:color="auto" w:fill="606060"/>
          </w:tcPr>
          <w:p w14:paraId="0E1EF576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</w:rPr>
            </w:pPr>
            <w:r w:rsidRPr="00514210">
              <w:rPr>
                <w:rFonts w:ascii="Verdana" w:hAnsi="Verdana"/>
                <w:b/>
              </w:rPr>
              <w:t>5</w:t>
            </w:r>
          </w:p>
        </w:tc>
      </w:tr>
      <w:tr w:rsidR="009A70DC" w:rsidRPr="00514210" w14:paraId="050AC712" w14:textId="77777777" w:rsidTr="00107D31">
        <w:tc>
          <w:tcPr>
            <w:tcW w:w="817" w:type="dxa"/>
          </w:tcPr>
          <w:p w14:paraId="3537E91F" w14:textId="77777777" w:rsidR="009A70DC" w:rsidRPr="00514210" w:rsidRDefault="009A70DC" w:rsidP="00514210">
            <w:pPr>
              <w:spacing w:after="120" w:line="312" w:lineRule="auto"/>
              <w:jc w:val="right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</w:t>
            </w:r>
          </w:p>
        </w:tc>
        <w:tc>
          <w:tcPr>
            <w:tcW w:w="1559" w:type="dxa"/>
          </w:tcPr>
          <w:p w14:paraId="3CF727D9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__________</w:t>
            </w:r>
          </w:p>
        </w:tc>
        <w:tc>
          <w:tcPr>
            <w:tcW w:w="1134" w:type="dxa"/>
          </w:tcPr>
          <w:p w14:paraId="70C084A6" w14:textId="77777777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1276" w:type="dxa"/>
          </w:tcPr>
          <w:p w14:paraId="24ADC5D3" w14:textId="77777777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3402" w:type="dxa"/>
            <w:gridSpan w:val="2"/>
          </w:tcPr>
          <w:p w14:paraId="0296F44B" w14:textId="6F671320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1666" w:type="dxa"/>
          </w:tcPr>
          <w:p w14:paraId="742686B5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__________</w:t>
            </w:r>
          </w:p>
        </w:tc>
      </w:tr>
      <w:tr w:rsidR="009A70DC" w:rsidRPr="00514210" w14:paraId="415F75A7" w14:textId="77777777" w:rsidTr="002C5F93">
        <w:tc>
          <w:tcPr>
            <w:tcW w:w="817" w:type="dxa"/>
          </w:tcPr>
          <w:p w14:paraId="0983A495" w14:textId="77777777" w:rsidR="009A70DC" w:rsidRPr="00514210" w:rsidRDefault="009A70DC" w:rsidP="00514210">
            <w:pPr>
              <w:spacing w:after="120" w:line="312" w:lineRule="auto"/>
              <w:jc w:val="right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</w:t>
            </w:r>
          </w:p>
        </w:tc>
        <w:tc>
          <w:tcPr>
            <w:tcW w:w="1559" w:type="dxa"/>
          </w:tcPr>
          <w:p w14:paraId="1A4D8D98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__________</w:t>
            </w:r>
          </w:p>
        </w:tc>
        <w:tc>
          <w:tcPr>
            <w:tcW w:w="1134" w:type="dxa"/>
          </w:tcPr>
          <w:p w14:paraId="2C3DD32A" w14:textId="77777777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1276" w:type="dxa"/>
          </w:tcPr>
          <w:p w14:paraId="5ADACF05" w14:textId="77777777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3402" w:type="dxa"/>
            <w:gridSpan w:val="2"/>
          </w:tcPr>
          <w:p w14:paraId="7121F7FE" w14:textId="27A775E0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1666" w:type="dxa"/>
          </w:tcPr>
          <w:p w14:paraId="3F33CD80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__________</w:t>
            </w:r>
          </w:p>
        </w:tc>
      </w:tr>
      <w:tr w:rsidR="009A70DC" w:rsidRPr="00514210" w14:paraId="639889FE" w14:textId="77777777" w:rsidTr="001317C9">
        <w:tc>
          <w:tcPr>
            <w:tcW w:w="817" w:type="dxa"/>
          </w:tcPr>
          <w:p w14:paraId="06314C75" w14:textId="77777777" w:rsidR="009A70DC" w:rsidRPr="00514210" w:rsidRDefault="009A70DC" w:rsidP="00514210">
            <w:pPr>
              <w:spacing w:after="120" w:line="312" w:lineRule="auto"/>
              <w:jc w:val="right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</w:t>
            </w:r>
          </w:p>
        </w:tc>
        <w:tc>
          <w:tcPr>
            <w:tcW w:w="1559" w:type="dxa"/>
          </w:tcPr>
          <w:p w14:paraId="2C4ECE3E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__________</w:t>
            </w:r>
          </w:p>
        </w:tc>
        <w:tc>
          <w:tcPr>
            <w:tcW w:w="1134" w:type="dxa"/>
          </w:tcPr>
          <w:p w14:paraId="664ADAAA" w14:textId="77777777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1276" w:type="dxa"/>
          </w:tcPr>
          <w:p w14:paraId="60B3AA29" w14:textId="77777777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3402" w:type="dxa"/>
            <w:gridSpan w:val="2"/>
          </w:tcPr>
          <w:p w14:paraId="0CA2428B" w14:textId="088E302A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  <w:lang w:val="ru-RU"/>
              </w:rPr>
            </w:pPr>
            <w:r w:rsidRPr="00514210">
              <w:rPr>
                <w:rFonts w:ascii="Verdana" w:hAnsi="Verdana"/>
              </w:rPr>
              <w:t>_____</w:t>
            </w:r>
            <w:r w:rsidRPr="00514210">
              <w:rPr>
                <w:rFonts w:ascii="Verdana" w:hAnsi="Verdana"/>
                <w:lang w:val="ru-RU"/>
              </w:rPr>
              <w:t>__</w:t>
            </w:r>
          </w:p>
        </w:tc>
        <w:tc>
          <w:tcPr>
            <w:tcW w:w="1666" w:type="dxa"/>
          </w:tcPr>
          <w:p w14:paraId="47DF7BAD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__________</w:t>
            </w:r>
          </w:p>
        </w:tc>
      </w:tr>
      <w:tr w:rsidR="009A70DC" w:rsidRPr="00514210" w14:paraId="4DB0A052" w14:textId="77777777" w:rsidTr="00BA433E">
        <w:tc>
          <w:tcPr>
            <w:tcW w:w="817" w:type="dxa"/>
          </w:tcPr>
          <w:p w14:paraId="6DF2AF8F" w14:textId="77777777" w:rsidR="009A70DC" w:rsidRPr="00514210" w:rsidRDefault="009A70DC" w:rsidP="00514210">
            <w:pPr>
              <w:spacing w:after="120" w:line="312" w:lineRule="auto"/>
              <w:jc w:val="right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</w:t>
            </w:r>
          </w:p>
        </w:tc>
        <w:tc>
          <w:tcPr>
            <w:tcW w:w="1559" w:type="dxa"/>
          </w:tcPr>
          <w:p w14:paraId="1245FC6F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__________</w:t>
            </w:r>
          </w:p>
        </w:tc>
        <w:tc>
          <w:tcPr>
            <w:tcW w:w="1134" w:type="dxa"/>
          </w:tcPr>
          <w:p w14:paraId="21F1EEFD" w14:textId="77777777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1276" w:type="dxa"/>
          </w:tcPr>
          <w:p w14:paraId="596A3062" w14:textId="77777777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3402" w:type="dxa"/>
            <w:gridSpan w:val="2"/>
          </w:tcPr>
          <w:p w14:paraId="0F5B3302" w14:textId="351476F8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  <w:lang w:val="ru-RU"/>
              </w:rPr>
            </w:pPr>
            <w:r w:rsidRPr="00514210">
              <w:rPr>
                <w:rFonts w:ascii="Verdana" w:hAnsi="Verdana"/>
              </w:rPr>
              <w:t>______</w:t>
            </w:r>
            <w:r w:rsidRPr="00514210">
              <w:rPr>
                <w:rFonts w:ascii="Verdana" w:hAnsi="Verdana"/>
                <w:lang w:val="ru-RU"/>
              </w:rPr>
              <w:t>_</w:t>
            </w:r>
          </w:p>
        </w:tc>
        <w:tc>
          <w:tcPr>
            <w:tcW w:w="1666" w:type="dxa"/>
          </w:tcPr>
          <w:p w14:paraId="38C08B66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__________</w:t>
            </w:r>
          </w:p>
        </w:tc>
      </w:tr>
      <w:tr w:rsidR="009A70DC" w:rsidRPr="00514210" w14:paraId="3272D66B" w14:textId="77777777" w:rsidTr="00054E55">
        <w:tc>
          <w:tcPr>
            <w:tcW w:w="817" w:type="dxa"/>
            <w:tcBorders>
              <w:bottom w:val="single" w:sz="6" w:space="0" w:color="000000"/>
            </w:tcBorders>
          </w:tcPr>
          <w:p w14:paraId="0C034295" w14:textId="77777777" w:rsidR="009A70DC" w:rsidRPr="00514210" w:rsidRDefault="009A70DC" w:rsidP="00514210">
            <w:pPr>
              <w:spacing w:after="120" w:line="312" w:lineRule="auto"/>
              <w:jc w:val="right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</w:tcPr>
          <w:p w14:paraId="741E0AF8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__________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14:paraId="3F97B8D1" w14:textId="77777777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14:paraId="3A99F2FB" w14:textId="77777777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3402" w:type="dxa"/>
            <w:gridSpan w:val="2"/>
          </w:tcPr>
          <w:p w14:paraId="35E64102" w14:textId="5C063348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1666" w:type="dxa"/>
            <w:tcBorders>
              <w:bottom w:val="single" w:sz="6" w:space="0" w:color="000000"/>
            </w:tcBorders>
          </w:tcPr>
          <w:p w14:paraId="5D58CB0F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  <w:b/>
                <w:bCs/>
              </w:rPr>
            </w:pPr>
            <w:r w:rsidRPr="00514210">
              <w:rPr>
                <w:rFonts w:ascii="Verdana" w:hAnsi="Verdana"/>
              </w:rPr>
              <w:t>__________</w:t>
            </w:r>
          </w:p>
        </w:tc>
      </w:tr>
      <w:tr w:rsidR="009A70DC" w:rsidRPr="00514210" w14:paraId="52637D64" w14:textId="77777777" w:rsidTr="005D2A05">
        <w:tc>
          <w:tcPr>
            <w:tcW w:w="817" w:type="dxa"/>
            <w:tcBorders>
              <w:left w:val="nil"/>
              <w:bottom w:val="nil"/>
              <w:right w:val="nil"/>
            </w:tcBorders>
          </w:tcPr>
          <w:p w14:paraId="7A9883C9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4804A9B5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75EF6FF9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</w:rPr>
            </w:pP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7DA7A0E2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</w:rPr>
            </w:pPr>
          </w:p>
        </w:tc>
        <w:tc>
          <w:tcPr>
            <w:tcW w:w="1276" w:type="dxa"/>
          </w:tcPr>
          <w:p w14:paraId="3A37436D" w14:textId="2547F82B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  <w:lang w:val="ru-RU"/>
              </w:rPr>
            </w:pPr>
            <w:r w:rsidRPr="00514210">
              <w:rPr>
                <w:rFonts w:ascii="Verdana" w:hAnsi="Verdana"/>
                <w:lang w:val="ru-RU"/>
              </w:rPr>
              <w:t>ИТОГО</w:t>
            </w:r>
          </w:p>
        </w:tc>
        <w:tc>
          <w:tcPr>
            <w:tcW w:w="2126" w:type="dxa"/>
          </w:tcPr>
          <w:p w14:paraId="2668CB17" w14:textId="15B6E695" w:rsidR="009A70DC" w:rsidRPr="00514210" w:rsidRDefault="009A70DC" w:rsidP="00514210">
            <w:pPr>
              <w:spacing w:after="120" w:line="312" w:lineRule="auto"/>
              <w:jc w:val="center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1666" w:type="dxa"/>
            <w:tcBorders>
              <w:bottom w:val="nil"/>
              <w:right w:val="nil"/>
            </w:tcBorders>
          </w:tcPr>
          <w:p w14:paraId="1D43F039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</w:rPr>
            </w:pPr>
          </w:p>
        </w:tc>
      </w:tr>
      <w:bookmarkEnd w:id="26"/>
      <w:bookmarkEnd w:id="27"/>
      <w:bookmarkEnd w:id="28"/>
      <w:bookmarkEnd w:id="29"/>
      <w:bookmarkEnd w:id="30"/>
    </w:tbl>
    <w:p w14:paraId="4DCE587E" w14:textId="77777777" w:rsidR="00AE3B68" w:rsidRPr="00514210" w:rsidRDefault="00AE3B68" w:rsidP="00514210">
      <w:pPr>
        <w:pStyle w:val="ab"/>
        <w:spacing w:after="120" w:line="312" w:lineRule="auto"/>
        <w:rPr>
          <w:rFonts w:ascii="Verdana" w:hAnsi="Verdana" w:cs="Times New Roman"/>
        </w:rPr>
      </w:pPr>
    </w:p>
    <w:p w14:paraId="0025BA96" w14:textId="77777777" w:rsidR="00AE3B68" w:rsidRPr="00514210" w:rsidRDefault="00AE3B68" w:rsidP="00514210">
      <w:pPr>
        <w:pStyle w:val="ab"/>
        <w:spacing w:after="120" w:line="312" w:lineRule="auto"/>
        <w:rPr>
          <w:rFonts w:ascii="Verdana" w:hAnsi="Verdana" w:cs="Times New Roman"/>
        </w:rPr>
      </w:pPr>
    </w:p>
    <w:tbl>
      <w:tblPr>
        <w:tblW w:w="9139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4790"/>
        <w:gridCol w:w="4349"/>
      </w:tblGrid>
      <w:tr w:rsidR="009A70DC" w:rsidRPr="00A43ACB" w14:paraId="081C8BF8" w14:textId="77777777" w:rsidTr="003E270B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246D6687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Подписи представителей Сторон</w:t>
            </w:r>
            <w:r w:rsidRPr="00514210">
              <w:rPr>
                <w:rFonts w:ascii="Verdana" w:hAnsi="Verdana"/>
                <w:lang w:val="ru-RU"/>
              </w:rPr>
              <w:t>:</w:t>
            </w:r>
          </w:p>
          <w:p w14:paraId="140315FF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</w:p>
          <w:p w14:paraId="556FA004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От Исполнителя:</w:t>
            </w:r>
          </w:p>
          <w:p w14:paraId="365AA520" w14:textId="77777777" w:rsidR="009A70DC" w:rsidRPr="00514210" w:rsidRDefault="009A70DC" w:rsidP="00514210">
            <w:pPr>
              <w:pStyle w:val="11"/>
              <w:spacing w:after="12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4E7D9723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  <w:bCs/>
                <w:lang w:val="ru-RU"/>
              </w:rPr>
            </w:pPr>
            <w:r w:rsidRPr="00514210">
              <w:rPr>
                <w:rFonts w:ascii="Verdana" w:hAnsi="Verdana"/>
                <w:bCs/>
                <w:lang w:val="ru-RU"/>
              </w:rPr>
              <w:t>Должность</w:t>
            </w:r>
          </w:p>
          <w:p w14:paraId="431C03BD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_____________________</w:t>
            </w:r>
            <w:r w:rsidRPr="00514210">
              <w:rPr>
                <w:rFonts w:ascii="Verdana" w:hAnsi="Verdana"/>
                <w:bCs/>
                <w:lang w:val="ru-RU"/>
              </w:rPr>
              <w:t xml:space="preserve"> (ФИО)</w:t>
            </w:r>
          </w:p>
          <w:p w14:paraId="76F4B2C3" w14:textId="24C84453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 xml:space="preserve">             М.П.</w:t>
            </w:r>
          </w:p>
        </w:tc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</w:tcPr>
          <w:p w14:paraId="2A6D992C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</w:p>
          <w:p w14:paraId="4999FF55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</w:p>
          <w:p w14:paraId="33E52B42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От Заказчика:</w:t>
            </w:r>
          </w:p>
          <w:p w14:paraId="79B95279" w14:textId="77777777" w:rsidR="009A70DC" w:rsidRPr="00514210" w:rsidRDefault="009A70DC" w:rsidP="00514210">
            <w:pPr>
              <w:pStyle w:val="11"/>
              <w:spacing w:after="12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559DE172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  <w:bCs/>
                <w:lang w:val="ru-RU"/>
              </w:rPr>
            </w:pPr>
            <w:r w:rsidRPr="00514210">
              <w:rPr>
                <w:rFonts w:ascii="Verdana" w:hAnsi="Verdana"/>
                <w:bCs/>
                <w:lang w:val="ru-RU"/>
              </w:rPr>
              <w:t>Должность</w:t>
            </w:r>
          </w:p>
          <w:p w14:paraId="24DEA510" w14:textId="77777777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_____________________</w:t>
            </w:r>
            <w:r w:rsidRPr="00514210">
              <w:rPr>
                <w:rFonts w:ascii="Verdana" w:hAnsi="Verdana"/>
                <w:bCs/>
                <w:lang w:val="ru-RU"/>
              </w:rPr>
              <w:t xml:space="preserve"> (ФИО)</w:t>
            </w:r>
          </w:p>
          <w:p w14:paraId="4C8AE914" w14:textId="0C6F17B4" w:rsidR="009A70DC" w:rsidRPr="00514210" w:rsidRDefault="009A70D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 xml:space="preserve">             М.П.</w:t>
            </w:r>
          </w:p>
        </w:tc>
      </w:tr>
    </w:tbl>
    <w:p w14:paraId="4A326B8E" w14:textId="77777777" w:rsidR="00AE3B68" w:rsidRPr="00514210" w:rsidRDefault="00AE3B68" w:rsidP="00514210">
      <w:pPr>
        <w:pStyle w:val="2"/>
        <w:keepLines w:val="0"/>
        <w:tabs>
          <w:tab w:val="clear" w:pos="567"/>
        </w:tabs>
        <w:suppressAutoHyphens w:val="0"/>
        <w:spacing w:after="120" w:line="312" w:lineRule="auto"/>
        <w:jc w:val="right"/>
        <w:rPr>
          <w:rFonts w:ascii="Verdana" w:hAnsi="Verdana"/>
          <w:sz w:val="20"/>
          <w:szCs w:val="20"/>
        </w:rPr>
      </w:pPr>
      <w:r w:rsidRPr="00514210">
        <w:rPr>
          <w:rFonts w:ascii="Verdana" w:hAnsi="Verdana"/>
          <w:sz w:val="20"/>
          <w:szCs w:val="20"/>
        </w:rPr>
        <w:br w:type="page"/>
      </w:r>
      <w:r w:rsidRPr="00514210">
        <w:rPr>
          <w:rFonts w:ascii="Verdana" w:hAnsi="Verdana"/>
          <w:sz w:val="20"/>
          <w:szCs w:val="20"/>
        </w:rPr>
        <w:lastRenderedPageBreak/>
        <w:t>Приложение № 2-А</w:t>
      </w:r>
    </w:p>
    <w:p w14:paraId="0B5504D9" w14:textId="77777777" w:rsidR="00AE3B68" w:rsidRPr="00514210" w:rsidRDefault="00AE3B68" w:rsidP="00514210">
      <w:pPr>
        <w:spacing w:after="120" w:line="312" w:lineRule="auto"/>
        <w:jc w:val="right"/>
        <w:rPr>
          <w:rFonts w:ascii="Verdana" w:hAnsi="Verdana"/>
          <w:b/>
          <w:lang w:val="ru-RU"/>
        </w:rPr>
      </w:pPr>
      <w:proofErr w:type="gramStart"/>
      <w:r w:rsidRPr="00514210">
        <w:rPr>
          <w:rFonts w:ascii="Verdana" w:hAnsi="Verdana"/>
          <w:b/>
          <w:bCs/>
          <w:lang w:val="ru-RU"/>
        </w:rPr>
        <w:t>к  Договору</w:t>
      </w:r>
      <w:proofErr w:type="gramEnd"/>
      <w:r w:rsidRPr="00514210">
        <w:rPr>
          <w:rFonts w:ascii="Verdana" w:hAnsi="Verdana"/>
          <w:b/>
          <w:bCs/>
          <w:lang w:val="ru-RU"/>
        </w:rPr>
        <w:t xml:space="preserve"> № _______</w:t>
      </w:r>
      <w:r w:rsidRPr="00514210">
        <w:rPr>
          <w:rFonts w:ascii="Verdana" w:hAnsi="Verdana"/>
          <w:b/>
          <w:lang w:val="ru-RU"/>
        </w:rPr>
        <w:t xml:space="preserve"> на разработку</w:t>
      </w:r>
    </w:p>
    <w:p w14:paraId="57A7BFA3" w14:textId="77777777" w:rsidR="00AE3B68" w:rsidRPr="00514210" w:rsidRDefault="00AE3B68" w:rsidP="00514210">
      <w:pPr>
        <w:spacing w:after="120" w:line="312" w:lineRule="auto"/>
        <w:jc w:val="right"/>
        <w:rPr>
          <w:rFonts w:ascii="Verdana" w:hAnsi="Verdana"/>
          <w:b/>
          <w:bCs/>
          <w:lang w:val="ru-RU"/>
        </w:rPr>
      </w:pPr>
      <w:r w:rsidRPr="00514210">
        <w:rPr>
          <w:rFonts w:ascii="Verdana" w:hAnsi="Verdana"/>
          <w:b/>
          <w:lang w:val="ru-RU"/>
        </w:rPr>
        <w:t>программного обеспечения</w:t>
      </w:r>
    </w:p>
    <w:p w14:paraId="596FC301" w14:textId="77777777" w:rsidR="00AE3B68" w:rsidRPr="00514210" w:rsidRDefault="00AE3B68" w:rsidP="00514210">
      <w:pPr>
        <w:pStyle w:val="1"/>
        <w:spacing w:after="120" w:line="312" w:lineRule="auto"/>
        <w:jc w:val="right"/>
        <w:rPr>
          <w:rFonts w:ascii="Verdana" w:hAnsi="Verdana"/>
          <w:bCs w:val="0"/>
          <w:sz w:val="20"/>
          <w:szCs w:val="20"/>
        </w:rPr>
      </w:pPr>
      <w:r w:rsidRPr="00514210">
        <w:rPr>
          <w:rFonts w:ascii="Verdana" w:hAnsi="Verdana"/>
          <w:bCs w:val="0"/>
          <w:sz w:val="20"/>
          <w:szCs w:val="20"/>
        </w:rPr>
        <w:t>от "____"____________20___ г.</w:t>
      </w:r>
    </w:p>
    <w:p w14:paraId="2F98E1B2" w14:textId="77777777" w:rsidR="00AE3B68" w:rsidRPr="00514210" w:rsidRDefault="00AE3B68" w:rsidP="00514210">
      <w:pPr>
        <w:spacing w:after="120" w:line="312" w:lineRule="auto"/>
        <w:rPr>
          <w:rFonts w:ascii="Verdana" w:hAnsi="Verdana"/>
          <w:lang w:val="ru-RU"/>
        </w:rPr>
      </w:pPr>
    </w:p>
    <w:p w14:paraId="17172576" w14:textId="77777777" w:rsidR="00AE3B68" w:rsidRPr="00514210" w:rsidRDefault="00AE3B68" w:rsidP="00514210">
      <w:pPr>
        <w:spacing w:after="120" w:line="312" w:lineRule="auto"/>
        <w:rPr>
          <w:rFonts w:ascii="Verdana" w:hAnsi="Verdana"/>
          <w:lang w:val="ru-RU"/>
        </w:rPr>
      </w:pPr>
    </w:p>
    <w:p w14:paraId="6E04D164" w14:textId="77777777" w:rsidR="00AE3B68" w:rsidRPr="00514210" w:rsidRDefault="00AE3B68" w:rsidP="00514210">
      <w:pPr>
        <w:spacing w:after="120" w:line="312" w:lineRule="auto"/>
        <w:jc w:val="center"/>
        <w:rPr>
          <w:rFonts w:ascii="Verdana" w:hAnsi="Verdana"/>
          <w:b/>
          <w:lang w:val="ru-RU"/>
        </w:rPr>
      </w:pPr>
      <w:r w:rsidRPr="00514210">
        <w:rPr>
          <w:rFonts w:ascii="Verdana" w:hAnsi="Verdana"/>
          <w:b/>
          <w:lang w:val="ru-RU"/>
        </w:rPr>
        <w:t>Порядок сдачи-приемки работ промежуточных этапов</w:t>
      </w:r>
    </w:p>
    <w:p w14:paraId="7B27B3CF" w14:textId="77777777" w:rsidR="00AE3B68" w:rsidRPr="00514210" w:rsidRDefault="00AE3B68" w:rsidP="00514210">
      <w:pPr>
        <w:spacing w:after="120" w:line="312" w:lineRule="auto"/>
        <w:rPr>
          <w:rFonts w:ascii="Verdana" w:hAnsi="Verdana"/>
          <w:lang w:val="ru-RU"/>
        </w:rPr>
      </w:pPr>
    </w:p>
    <w:p w14:paraId="3D29F70C" w14:textId="5C8123DE" w:rsidR="00AE3B68" w:rsidRPr="00514210" w:rsidRDefault="00AE3B68" w:rsidP="00514210">
      <w:pPr>
        <w:pStyle w:val="ad"/>
        <w:spacing w:after="120" w:line="312" w:lineRule="auto"/>
        <w:rPr>
          <w:rFonts w:ascii="Verdana" w:hAnsi="Verdana" w:cs="Times New Roman"/>
          <w:sz w:val="20"/>
          <w:szCs w:val="20"/>
          <w:lang w:val="ru-RU"/>
        </w:rPr>
      </w:pPr>
      <w:r w:rsidRPr="00514210">
        <w:rPr>
          <w:rFonts w:ascii="Verdana" w:hAnsi="Verdana" w:cs="Times New Roman"/>
          <w:sz w:val="20"/>
          <w:szCs w:val="20"/>
          <w:lang w:val="ru-RU"/>
        </w:rPr>
        <w:t>1.</w:t>
      </w:r>
      <w:r w:rsidRPr="00514210">
        <w:rPr>
          <w:rFonts w:ascii="Verdana" w:hAnsi="Verdana" w:cs="Times New Roman"/>
          <w:sz w:val="20"/>
          <w:szCs w:val="20"/>
          <w:lang w:val="ru-RU"/>
        </w:rPr>
        <w:tab/>
        <w:t>По завершении выполнения работ по этапу Исполнитель уведомляет об этом Заказчика и передает Заказчику по Акту сдачи-приемки работ по этапу</w:t>
      </w:r>
      <w:r w:rsidR="000523BB">
        <w:rPr>
          <w:rFonts w:ascii="Verdana" w:hAnsi="Verdana" w:cs="Times New Roman"/>
          <w:sz w:val="20"/>
          <w:szCs w:val="20"/>
          <w:lang w:val="ru-RU"/>
        </w:rPr>
        <w:t xml:space="preserve"> № __</w:t>
      </w:r>
      <w:r w:rsidRPr="00514210">
        <w:rPr>
          <w:rFonts w:ascii="Verdana" w:hAnsi="Verdana" w:cs="Times New Roman"/>
          <w:sz w:val="20"/>
          <w:szCs w:val="20"/>
          <w:lang w:val="ru-RU"/>
        </w:rPr>
        <w:t xml:space="preserve"> в </w:t>
      </w:r>
      <w:r w:rsidR="000523BB">
        <w:rPr>
          <w:rFonts w:ascii="Verdana" w:hAnsi="Verdana" w:cs="Times New Roman"/>
          <w:sz w:val="20"/>
          <w:szCs w:val="20"/>
          <w:lang w:val="ru-RU"/>
        </w:rPr>
        <w:t>2 двух</w:t>
      </w:r>
      <w:r w:rsidRPr="00514210">
        <w:rPr>
          <w:rFonts w:ascii="Verdana" w:hAnsi="Verdana" w:cs="Times New Roman"/>
          <w:sz w:val="20"/>
          <w:szCs w:val="20"/>
          <w:lang w:val="ru-RU"/>
        </w:rPr>
        <w:t xml:space="preserve"> экземплярах (форма Акта сдачи-приемки работ по этапу приведена в Приложении № 4 к Договору)</w:t>
      </w:r>
      <w:r w:rsidR="000523BB">
        <w:rPr>
          <w:rFonts w:ascii="Verdana" w:hAnsi="Verdana" w:cs="Times New Roman"/>
          <w:sz w:val="20"/>
          <w:szCs w:val="20"/>
          <w:lang w:val="ru-RU"/>
        </w:rPr>
        <w:t>,</w:t>
      </w:r>
      <w:r w:rsidRPr="00514210">
        <w:rPr>
          <w:rFonts w:ascii="Verdana" w:hAnsi="Verdana" w:cs="Times New Roman"/>
          <w:sz w:val="20"/>
          <w:szCs w:val="20"/>
          <w:lang w:val="ru-RU"/>
        </w:rPr>
        <w:t xml:space="preserve"> комплект отчетных документов на материальных носителях, включающий в себя: ____________</w:t>
      </w:r>
      <w:r w:rsidRPr="00514210">
        <w:rPr>
          <w:rStyle w:val="a3"/>
          <w:rFonts w:ascii="Verdana" w:hAnsi="Verdana" w:cs="Times New Roman"/>
          <w:sz w:val="20"/>
          <w:szCs w:val="20"/>
          <w:lang w:val="ru-RU"/>
        </w:rPr>
        <w:footnoteReference w:id="1"/>
      </w:r>
      <w:r w:rsidRPr="00514210">
        <w:rPr>
          <w:rFonts w:ascii="Verdana" w:hAnsi="Verdana" w:cs="Times New Roman"/>
          <w:sz w:val="20"/>
          <w:szCs w:val="20"/>
          <w:lang w:val="ru-RU"/>
        </w:rPr>
        <w:t>. Заказчик обязан провести проверку, принять выполненные работы и подписать все экземпляры Акта сдачи-приемки работ по этапу</w:t>
      </w:r>
      <w:r w:rsidR="000523BB">
        <w:rPr>
          <w:rFonts w:ascii="Verdana" w:hAnsi="Verdana" w:cs="Times New Roman"/>
          <w:sz w:val="20"/>
          <w:szCs w:val="20"/>
          <w:lang w:val="ru-RU"/>
        </w:rPr>
        <w:t xml:space="preserve"> № ___</w:t>
      </w:r>
      <w:r w:rsidRPr="00514210">
        <w:rPr>
          <w:rFonts w:ascii="Verdana" w:hAnsi="Verdana" w:cs="Times New Roman"/>
          <w:sz w:val="20"/>
          <w:szCs w:val="20"/>
          <w:lang w:val="ru-RU"/>
        </w:rPr>
        <w:t xml:space="preserve">, </w:t>
      </w:r>
      <w:r w:rsidR="000523BB">
        <w:rPr>
          <w:rFonts w:ascii="Verdana" w:hAnsi="Verdana" w:cs="Times New Roman"/>
          <w:sz w:val="20"/>
          <w:szCs w:val="20"/>
          <w:lang w:val="ru-RU"/>
        </w:rPr>
        <w:t>один</w:t>
      </w:r>
      <w:r w:rsidRPr="00514210">
        <w:rPr>
          <w:rFonts w:ascii="Verdana" w:hAnsi="Verdana" w:cs="Times New Roman"/>
          <w:sz w:val="20"/>
          <w:szCs w:val="20"/>
          <w:lang w:val="ru-RU"/>
        </w:rPr>
        <w:t xml:space="preserve"> из которых направить Исполнителю в течение </w:t>
      </w:r>
      <w:r w:rsidR="000523BB">
        <w:rPr>
          <w:rFonts w:ascii="Verdana" w:hAnsi="Verdana" w:cs="Times New Roman"/>
          <w:sz w:val="20"/>
          <w:szCs w:val="20"/>
          <w:lang w:val="ru-RU"/>
        </w:rPr>
        <w:t>7</w:t>
      </w:r>
      <w:r w:rsidRPr="00514210">
        <w:rPr>
          <w:rFonts w:ascii="Verdana" w:hAnsi="Verdana" w:cs="Times New Roman"/>
          <w:sz w:val="20"/>
          <w:szCs w:val="20"/>
          <w:lang w:val="ru-RU"/>
        </w:rPr>
        <w:t xml:space="preserve"> (</w:t>
      </w:r>
      <w:r w:rsidR="000523BB">
        <w:rPr>
          <w:rFonts w:ascii="Verdana" w:hAnsi="Verdana" w:cs="Times New Roman"/>
          <w:sz w:val="20"/>
          <w:szCs w:val="20"/>
          <w:lang w:val="ru-RU"/>
        </w:rPr>
        <w:t>семи</w:t>
      </w:r>
      <w:r w:rsidRPr="00514210">
        <w:rPr>
          <w:rFonts w:ascii="Verdana" w:hAnsi="Verdana" w:cs="Times New Roman"/>
          <w:sz w:val="20"/>
          <w:szCs w:val="20"/>
          <w:lang w:val="ru-RU"/>
        </w:rPr>
        <w:t>) рабочих дней с даты получения, либо в этот же срок направить Исполнителю мотивированный отказ от подписания Акта.</w:t>
      </w:r>
    </w:p>
    <w:p w14:paraId="0DF7621A" w14:textId="299E19D5" w:rsidR="00AE3B68" w:rsidRPr="00514210" w:rsidRDefault="00AE3B68" w:rsidP="00514210">
      <w:pPr>
        <w:pStyle w:val="ad"/>
        <w:spacing w:after="120" w:line="312" w:lineRule="auto"/>
        <w:rPr>
          <w:rFonts w:ascii="Verdana" w:hAnsi="Verdana" w:cs="Times New Roman"/>
          <w:sz w:val="20"/>
          <w:szCs w:val="20"/>
          <w:lang w:val="ru-RU"/>
        </w:rPr>
      </w:pPr>
      <w:r w:rsidRPr="00514210">
        <w:rPr>
          <w:rFonts w:ascii="Verdana" w:hAnsi="Verdana" w:cs="Times New Roman"/>
          <w:sz w:val="20"/>
          <w:szCs w:val="20"/>
          <w:lang w:val="ru-RU"/>
        </w:rPr>
        <w:t>2.</w:t>
      </w:r>
      <w:r w:rsidRPr="00514210">
        <w:rPr>
          <w:rFonts w:ascii="Verdana" w:hAnsi="Verdana" w:cs="Times New Roman"/>
          <w:sz w:val="20"/>
          <w:szCs w:val="20"/>
          <w:lang w:val="ru-RU"/>
        </w:rPr>
        <w:tab/>
        <w:t xml:space="preserve">При наличии мотивированного отказа Заказчика от подписания Акта Стороны в течение </w:t>
      </w:r>
      <w:r w:rsidR="000523BB">
        <w:rPr>
          <w:rFonts w:ascii="Verdana" w:hAnsi="Verdana" w:cs="Times New Roman"/>
          <w:sz w:val="20"/>
          <w:szCs w:val="20"/>
          <w:lang w:val="ru-RU"/>
        </w:rPr>
        <w:t>7</w:t>
      </w:r>
      <w:r w:rsidRPr="00514210">
        <w:rPr>
          <w:rFonts w:ascii="Verdana" w:hAnsi="Verdana" w:cs="Times New Roman"/>
          <w:sz w:val="20"/>
          <w:szCs w:val="20"/>
          <w:lang w:val="ru-RU"/>
        </w:rPr>
        <w:t xml:space="preserve"> (</w:t>
      </w:r>
      <w:r w:rsidR="000523BB">
        <w:rPr>
          <w:rFonts w:ascii="Verdana" w:hAnsi="Verdana" w:cs="Times New Roman"/>
          <w:sz w:val="20"/>
          <w:szCs w:val="20"/>
          <w:lang w:val="ru-RU"/>
        </w:rPr>
        <w:t>семи</w:t>
      </w:r>
      <w:r w:rsidRPr="00514210">
        <w:rPr>
          <w:rFonts w:ascii="Verdana" w:hAnsi="Verdana" w:cs="Times New Roman"/>
          <w:sz w:val="20"/>
          <w:szCs w:val="20"/>
          <w:lang w:val="ru-RU"/>
        </w:rPr>
        <w:t>) рабочих дней от даты получения Исполнителем мотивированного отказа, в котором указываются также способы и сроки устранения замечаний. Выявленные несоответствия по согласованному Протоколу несоответствий устраняются Исполнителем в срок, предусмотренный в Протоколе несоответствий, без увеличения объема работ и без увеличения общей стоимости работ по соответствующему этапу, указанной в Приложении № 2 к Договору. После принятия Исполнителем мер для устранения замечаний процедура подписания Акта сдачи-приемки работ по этапу повторяется.</w:t>
      </w:r>
    </w:p>
    <w:p w14:paraId="667B31A5" w14:textId="77777777" w:rsidR="00AE3B68" w:rsidRPr="00514210" w:rsidRDefault="00AE3B68" w:rsidP="00514210">
      <w:pPr>
        <w:pStyle w:val="ad"/>
        <w:spacing w:after="120" w:line="312" w:lineRule="auto"/>
        <w:rPr>
          <w:rFonts w:ascii="Verdana" w:hAnsi="Verdana" w:cs="Times New Roman"/>
          <w:sz w:val="20"/>
          <w:szCs w:val="20"/>
          <w:lang w:val="ru-RU"/>
        </w:rPr>
      </w:pPr>
      <w:r w:rsidRPr="00514210">
        <w:rPr>
          <w:rFonts w:ascii="Verdana" w:hAnsi="Verdana" w:cs="Times New Roman"/>
          <w:sz w:val="20"/>
          <w:szCs w:val="20"/>
          <w:lang w:val="ru-RU"/>
        </w:rPr>
        <w:t>3.</w:t>
      </w:r>
      <w:r w:rsidRPr="00514210">
        <w:rPr>
          <w:rFonts w:ascii="Verdana" w:hAnsi="Verdana" w:cs="Times New Roman"/>
          <w:sz w:val="20"/>
          <w:szCs w:val="20"/>
          <w:lang w:val="ru-RU"/>
        </w:rPr>
        <w:tab/>
        <w:t>Исполнитель вправе по согласованию с Заказчиком досрочно выполнить работы по соответствующему этапу.</w:t>
      </w:r>
    </w:p>
    <w:p w14:paraId="1F2C7B9B" w14:textId="77777777" w:rsidR="00AE3B68" w:rsidRPr="00514210" w:rsidRDefault="00AE3B68" w:rsidP="00514210">
      <w:pPr>
        <w:pStyle w:val="ad"/>
        <w:spacing w:after="120" w:line="312" w:lineRule="auto"/>
        <w:rPr>
          <w:rFonts w:ascii="Verdana" w:hAnsi="Verdana" w:cs="Times New Roman"/>
          <w:sz w:val="20"/>
          <w:szCs w:val="20"/>
          <w:lang w:val="ru-RU"/>
        </w:rPr>
      </w:pPr>
    </w:p>
    <w:p w14:paraId="088EBC08" w14:textId="77777777" w:rsidR="00AE3B68" w:rsidRPr="00514210" w:rsidRDefault="00AE3B68" w:rsidP="00514210">
      <w:pPr>
        <w:pStyle w:val="ad"/>
        <w:spacing w:after="120" w:line="312" w:lineRule="auto"/>
        <w:rPr>
          <w:rFonts w:ascii="Verdana" w:hAnsi="Verdana" w:cs="Times New Roman"/>
          <w:sz w:val="20"/>
          <w:szCs w:val="20"/>
          <w:lang w:val="ru-RU"/>
        </w:rPr>
      </w:pPr>
    </w:p>
    <w:tbl>
      <w:tblPr>
        <w:tblW w:w="9139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4591"/>
        <w:gridCol w:w="4548"/>
      </w:tblGrid>
      <w:tr w:rsidR="00E15B4E" w:rsidRPr="00A43ACB" w14:paraId="54826F5D" w14:textId="77777777" w:rsidTr="003E270B"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</w:tcPr>
          <w:p w14:paraId="5F740AFB" w14:textId="77777777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Подписи представителей Сторон</w:t>
            </w:r>
            <w:r w:rsidRPr="00514210">
              <w:rPr>
                <w:rFonts w:ascii="Verdana" w:hAnsi="Verdana"/>
                <w:lang w:val="ru-RU"/>
              </w:rPr>
              <w:t>:</w:t>
            </w:r>
          </w:p>
          <w:p w14:paraId="01D61D13" w14:textId="77777777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</w:p>
          <w:p w14:paraId="0E2605DF" w14:textId="77777777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От Исполнителя:</w:t>
            </w:r>
          </w:p>
          <w:p w14:paraId="63BBF6AE" w14:textId="77777777" w:rsidR="00E15B4E" w:rsidRPr="00514210" w:rsidRDefault="00E15B4E" w:rsidP="00514210">
            <w:pPr>
              <w:pStyle w:val="11"/>
              <w:spacing w:after="12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3CF36AAC" w14:textId="77777777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Cs/>
                <w:lang w:val="ru-RU"/>
              </w:rPr>
            </w:pPr>
            <w:r w:rsidRPr="00514210">
              <w:rPr>
                <w:rFonts w:ascii="Verdana" w:hAnsi="Verdana"/>
                <w:bCs/>
                <w:lang w:val="ru-RU"/>
              </w:rPr>
              <w:t>Должность</w:t>
            </w:r>
          </w:p>
          <w:p w14:paraId="61500CD1" w14:textId="77777777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_____________________</w:t>
            </w:r>
            <w:r w:rsidRPr="00514210">
              <w:rPr>
                <w:rFonts w:ascii="Verdana" w:hAnsi="Verdana"/>
                <w:bCs/>
                <w:lang w:val="ru-RU"/>
              </w:rPr>
              <w:t xml:space="preserve"> (ФИО)</w:t>
            </w:r>
          </w:p>
          <w:p w14:paraId="2C38489B" w14:textId="5708A0F1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 xml:space="preserve">             М.П.</w:t>
            </w:r>
          </w:p>
        </w:tc>
        <w:tc>
          <w:tcPr>
            <w:tcW w:w="4548" w:type="dxa"/>
            <w:tcBorders>
              <w:top w:val="nil"/>
              <w:left w:val="nil"/>
              <w:bottom w:val="nil"/>
              <w:right w:val="nil"/>
            </w:tcBorders>
          </w:tcPr>
          <w:p w14:paraId="5369D507" w14:textId="77777777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</w:p>
          <w:p w14:paraId="1E1E4690" w14:textId="77777777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</w:p>
          <w:p w14:paraId="0A85B92A" w14:textId="77777777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От Заказчика:</w:t>
            </w:r>
          </w:p>
          <w:p w14:paraId="471D323C" w14:textId="77777777" w:rsidR="00E15B4E" w:rsidRPr="00514210" w:rsidRDefault="00E15B4E" w:rsidP="00514210">
            <w:pPr>
              <w:pStyle w:val="11"/>
              <w:spacing w:after="12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461D078E" w14:textId="77777777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Cs/>
                <w:lang w:val="ru-RU"/>
              </w:rPr>
            </w:pPr>
            <w:r w:rsidRPr="00514210">
              <w:rPr>
                <w:rFonts w:ascii="Verdana" w:hAnsi="Verdana"/>
                <w:bCs/>
                <w:lang w:val="ru-RU"/>
              </w:rPr>
              <w:t>Должность</w:t>
            </w:r>
          </w:p>
          <w:p w14:paraId="62B7B1AB" w14:textId="77777777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_____________________</w:t>
            </w:r>
            <w:r w:rsidRPr="00514210">
              <w:rPr>
                <w:rFonts w:ascii="Verdana" w:hAnsi="Verdana"/>
                <w:bCs/>
                <w:lang w:val="ru-RU"/>
              </w:rPr>
              <w:t xml:space="preserve"> (ФИО)</w:t>
            </w:r>
          </w:p>
          <w:p w14:paraId="2DD4B722" w14:textId="3C27DA38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 xml:space="preserve">             М.П.</w:t>
            </w:r>
          </w:p>
        </w:tc>
      </w:tr>
    </w:tbl>
    <w:p w14:paraId="0D0FBB71" w14:textId="215E0443" w:rsidR="00AE3B68" w:rsidRPr="00514210" w:rsidRDefault="0099468D" w:rsidP="00514210">
      <w:pPr>
        <w:pStyle w:val="2"/>
        <w:keepLines w:val="0"/>
        <w:tabs>
          <w:tab w:val="clear" w:pos="567"/>
        </w:tabs>
        <w:suppressAutoHyphens w:val="0"/>
        <w:spacing w:after="120" w:line="312" w:lineRule="auto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П</w:t>
      </w:r>
      <w:r w:rsidR="00AE3B68" w:rsidRPr="00514210">
        <w:rPr>
          <w:rFonts w:ascii="Verdana" w:hAnsi="Verdana"/>
          <w:sz w:val="20"/>
          <w:szCs w:val="20"/>
        </w:rPr>
        <w:t>риложение № 3</w:t>
      </w:r>
    </w:p>
    <w:p w14:paraId="2F969067" w14:textId="77777777" w:rsidR="00AE3B68" w:rsidRPr="00514210" w:rsidRDefault="00AE3B68" w:rsidP="00514210">
      <w:pPr>
        <w:spacing w:after="120" w:line="312" w:lineRule="auto"/>
        <w:jc w:val="right"/>
        <w:rPr>
          <w:rFonts w:ascii="Verdana" w:hAnsi="Verdana"/>
          <w:b/>
          <w:lang w:val="ru-RU"/>
        </w:rPr>
      </w:pPr>
      <w:proofErr w:type="gramStart"/>
      <w:r w:rsidRPr="00514210">
        <w:rPr>
          <w:rFonts w:ascii="Verdana" w:hAnsi="Verdana"/>
          <w:b/>
          <w:bCs/>
          <w:lang w:val="ru-RU"/>
        </w:rPr>
        <w:t>к  Договору</w:t>
      </w:r>
      <w:proofErr w:type="gramEnd"/>
      <w:r w:rsidRPr="00514210">
        <w:rPr>
          <w:rFonts w:ascii="Verdana" w:hAnsi="Verdana"/>
          <w:b/>
          <w:bCs/>
          <w:lang w:val="ru-RU"/>
        </w:rPr>
        <w:t xml:space="preserve"> № _______</w:t>
      </w:r>
      <w:r w:rsidRPr="00514210">
        <w:rPr>
          <w:rFonts w:ascii="Verdana" w:hAnsi="Verdana"/>
          <w:b/>
          <w:lang w:val="ru-RU"/>
        </w:rPr>
        <w:t xml:space="preserve"> на разработку</w:t>
      </w:r>
    </w:p>
    <w:p w14:paraId="3E2E9BA8" w14:textId="77777777" w:rsidR="00AE3B68" w:rsidRPr="00514210" w:rsidRDefault="00AE3B68" w:rsidP="00514210">
      <w:pPr>
        <w:spacing w:after="120" w:line="312" w:lineRule="auto"/>
        <w:jc w:val="right"/>
        <w:rPr>
          <w:rFonts w:ascii="Verdana" w:hAnsi="Verdana"/>
          <w:b/>
          <w:bCs/>
          <w:lang w:val="ru-RU"/>
        </w:rPr>
      </w:pPr>
      <w:r w:rsidRPr="00514210">
        <w:rPr>
          <w:rFonts w:ascii="Verdana" w:hAnsi="Verdana"/>
          <w:b/>
          <w:lang w:val="ru-RU"/>
        </w:rPr>
        <w:t>программного обеспечения</w:t>
      </w:r>
    </w:p>
    <w:p w14:paraId="1D164683" w14:textId="77777777" w:rsidR="00AE3B68" w:rsidRPr="00514210" w:rsidRDefault="00AE3B68" w:rsidP="00514210">
      <w:pPr>
        <w:pStyle w:val="1"/>
        <w:spacing w:before="0" w:after="120" w:line="312" w:lineRule="auto"/>
        <w:jc w:val="right"/>
        <w:rPr>
          <w:rFonts w:ascii="Verdana" w:hAnsi="Verdana"/>
          <w:sz w:val="20"/>
          <w:szCs w:val="20"/>
        </w:rPr>
      </w:pPr>
      <w:r w:rsidRPr="00514210">
        <w:rPr>
          <w:rFonts w:ascii="Verdana" w:hAnsi="Verdana"/>
          <w:bCs w:val="0"/>
          <w:sz w:val="20"/>
          <w:szCs w:val="20"/>
        </w:rPr>
        <w:t>от "____"____________20___ г.</w:t>
      </w:r>
    </w:p>
    <w:p w14:paraId="7A9BD831" w14:textId="77777777" w:rsidR="00AE3B68" w:rsidRPr="00514210" w:rsidRDefault="00AE3B68" w:rsidP="00514210">
      <w:pPr>
        <w:pStyle w:val="1"/>
        <w:spacing w:before="0" w:after="120" w:line="312" w:lineRule="auto"/>
        <w:jc w:val="center"/>
        <w:rPr>
          <w:rFonts w:ascii="Verdana" w:hAnsi="Verdana"/>
          <w:b w:val="0"/>
          <w:sz w:val="20"/>
          <w:szCs w:val="20"/>
        </w:rPr>
      </w:pPr>
    </w:p>
    <w:p w14:paraId="47C1D061" w14:textId="77777777" w:rsidR="00AE3B68" w:rsidRPr="00514210" w:rsidRDefault="00AE3B68" w:rsidP="00514210">
      <w:pPr>
        <w:spacing w:after="120" w:line="312" w:lineRule="auto"/>
        <w:jc w:val="center"/>
        <w:rPr>
          <w:rFonts w:ascii="Verdana" w:hAnsi="Verdana"/>
        </w:rPr>
      </w:pPr>
    </w:p>
    <w:p w14:paraId="7163E763" w14:textId="77777777" w:rsidR="00AE3B68" w:rsidRPr="00514210" w:rsidRDefault="00AE3B68" w:rsidP="00514210">
      <w:pPr>
        <w:pStyle w:val="1"/>
        <w:spacing w:before="0" w:after="120" w:line="312" w:lineRule="auto"/>
        <w:jc w:val="center"/>
        <w:rPr>
          <w:rFonts w:ascii="Verdana" w:hAnsi="Verdana"/>
          <w:sz w:val="20"/>
          <w:szCs w:val="20"/>
        </w:rPr>
      </w:pPr>
      <w:r w:rsidRPr="00514210">
        <w:rPr>
          <w:rFonts w:ascii="Verdana" w:hAnsi="Verdana"/>
          <w:sz w:val="20"/>
          <w:szCs w:val="20"/>
        </w:rPr>
        <w:t>График платежей</w:t>
      </w:r>
    </w:p>
    <w:p w14:paraId="20B0AC1D" w14:textId="77777777" w:rsidR="00AE3B68" w:rsidRPr="00514210" w:rsidRDefault="00AE3B68" w:rsidP="00514210">
      <w:pPr>
        <w:spacing w:after="120" w:line="312" w:lineRule="auto"/>
        <w:jc w:val="center"/>
        <w:rPr>
          <w:rFonts w:ascii="Verdana" w:hAnsi="Verdana"/>
        </w:rPr>
      </w:pPr>
    </w:p>
    <w:p w14:paraId="34C7A4C9" w14:textId="77777777" w:rsidR="00AE3B68" w:rsidRPr="00514210" w:rsidRDefault="00AE3B68" w:rsidP="00514210">
      <w:pPr>
        <w:spacing w:after="120" w:line="312" w:lineRule="auto"/>
        <w:jc w:val="center"/>
        <w:rPr>
          <w:rFonts w:ascii="Verdana" w:hAnsi="Verdana"/>
        </w:rPr>
      </w:pPr>
    </w:p>
    <w:tbl>
      <w:tblPr>
        <w:tblW w:w="9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49"/>
        <w:gridCol w:w="1932"/>
        <w:gridCol w:w="1259"/>
        <w:gridCol w:w="1145"/>
        <w:gridCol w:w="925"/>
        <w:gridCol w:w="1100"/>
        <w:gridCol w:w="2638"/>
      </w:tblGrid>
      <w:tr w:rsidR="00AE3B68" w:rsidRPr="00514210" w14:paraId="2EF9D8E2" w14:textId="77777777" w:rsidTr="00317D1F">
        <w:trPr>
          <w:cantSplit/>
        </w:trPr>
        <w:tc>
          <w:tcPr>
            <w:tcW w:w="613" w:type="dxa"/>
            <w:vMerge w:val="restart"/>
            <w:shd w:val="clear" w:color="auto" w:fill="606060"/>
          </w:tcPr>
          <w:p w14:paraId="6A097B19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</w:rPr>
            </w:pPr>
            <w:r w:rsidRPr="00514210">
              <w:rPr>
                <w:rFonts w:ascii="Verdana" w:hAnsi="Verdana"/>
                <w:b/>
                <w:bCs/>
              </w:rPr>
              <w:t xml:space="preserve">№ </w:t>
            </w:r>
            <w:proofErr w:type="spellStart"/>
            <w:r w:rsidRPr="00514210">
              <w:rPr>
                <w:rFonts w:ascii="Verdana" w:hAnsi="Verdana"/>
                <w:b/>
                <w:bCs/>
              </w:rPr>
              <w:t>п.п</w:t>
            </w:r>
            <w:proofErr w:type="spellEnd"/>
            <w:r w:rsidRPr="00514210">
              <w:rPr>
                <w:rFonts w:ascii="Verdana" w:hAnsi="Verdana"/>
                <w:b/>
                <w:bCs/>
              </w:rPr>
              <w:t>.</w:t>
            </w:r>
          </w:p>
        </w:tc>
        <w:tc>
          <w:tcPr>
            <w:tcW w:w="1686" w:type="dxa"/>
            <w:vMerge w:val="restart"/>
            <w:shd w:val="clear" w:color="auto" w:fill="606060"/>
          </w:tcPr>
          <w:p w14:paraId="08C4643F" w14:textId="0FF8174D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</w:rPr>
              <w:t>Наименование</w:t>
            </w:r>
            <w:proofErr w:type="spellEnd"/>
            <w:r w:rsidRPr="00514210">
              <w:rPr>
                <w:rFonts w:ascii="Verdana" w:hAnsi="Verdana"/>
                <w:b/>
                <w:bCs/>
              </w:rPr>
              <w:t xml:space="preserve"> </w:t>
            </w:r>
            <w:proofErr w:type="spellStart"/>
            <w:r w:rsidRPr="00514210">
              <w:rPr>
                <w:rFonts w:ascii="Verdana" w:hAnsi="Verdana"/>
                <w:b/>
                <w:bCs/>
              </w:rPr>
              <w:t>платежа</w:t>
            </w:r>
            <w:proofErr w:type="spellEnd"/>
          </w:p>
        </w:tc>
        <w:tc>
          <w:tcPr>
            <w:tcW w:w="1265" w:type="dxa"/>
            <w:vMerge w:val="restart"/>
            <w:shd w:val="clear" w:color="auto" w:fill="606060"/>
          </w:tcPr>
          <w:p w14:paraId="71468985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</w:rPr>
              <w:t>Дата</w:t>
            </w:r>
            <w:proofErr w:type="spellEnd"/>
          </w:p>
          <w:p w14:paraId="3A169BD8" w14:textId="3BA2ABC8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</w:rPr>
            </w:pPr>
            <w:r w:rsidRPr="00514210">
              <w:rPr>
                <w:rFonts w:ascii="Verdana" w:hAnsi="Verdana"/>
                <w:b/>
                <w:bCs/>
              </w:rPr>
              <w:t>(</w:t>
            </w:r>
            <w:proofErr w:type="spellStart"/>
            <w:r w:rsidRPr="00514210">
              <w:rPr>
                <w:rFonts w:ascii="Verdana" w:hAnsi="Verdana"/>
                <w:b/>
                <w:bCs/>
              </w:rPr>
              <w:t>срок</w:t>
            </w:r>
            <w:proofErr w:type="spellEnd"/>
            <w:r w:rsidRPr="00514210">
              <w:rPr>
                <w:rFonts w:ascii="Verdana" w:hAnsi="Verdana"/>
                <w:b/>
                <w:bCs/>
              </w:rPr>
              <w:t xml:space="preserve">) </w:t>
            </w:r>
            <w:proofErr w:type="spellStart"/>
            <w:r w:rsidRPr="00514210">
              <w:rPr>
                <w:rFonts w:ascii="Verdana" w:hAnsi="Verdana"/>
                <w:b/>
                <w:bCs/>
              </w:rPr>
              <w:t>платежа</w:t>
            </w:r>
            <w:proofErr w:type="spellEnd"/>
          </w:p>
        </w:tc>
        <w:tc>
          <w:tcPr>
            <w:tcW w:w="3335" w:type="dxa"/>
            <w:gridSpan w:val="3"/>
            <w:shd w:val="clear" w:color="auto" w:fill="606060"/>
          </w:tcPr>
          <w:p w14:paraId="10656FEF" w14:textId="577BD7F6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Сумма платежа</w:t>
            </w:r>
            <w:r w:rsidR="00317D1F" w:rsidRPr="00514210">
              <w:rPr>
                <w:rFonts w:ascii="Verdana" w:hAnsi="Verdana"/>
                <w:b/>
                <w:bCs/>
                <w:lang w:val="ru-RU"/>
              </w:rPr>
              <w:t xml:space="preserve"> (НДС не облагается)</w:t>
            </w:r>
          </w:p>
          <w:p w14:paraId="1E83DBB9" w14:textId="77777777" w:rsidR="00AE3B68" w:rsidRPr="00514210" w:rsidRDefault="00AE3B68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  <w:lang w:val="ru-RU"/>
              </w:rPr>
            </w:pPr>
          </w:p>
        </w:tc>
        <w:tc>
          <w:tcPr>
            <w:tcW w:w="2749" w:type="dxa"/>
            <w:vMerge w:val="restart"/>
            <w:shd w:val="clear" w:color="auto" w:fill="606060"/>
          </w:tcPr>
          <w:p w14:paraId="43910F04" w14:textId="374A9FB3" w:rsidR="00AE3B68" w:rsidRPr="00514210" w:rsidRDefault="00AE3B68" w:rsidP="00514210">
            <w:pPr>
              <w:pStyle w:val="6"/>
              <w:spacing w:after="120" w:line="312" w:lineRule="auto"/>
              <w:jc w:val="center"/>
              <w:rPr>
                <w:rFonts w:ascii="Verdana" w:hAnsi="Verdana"/>
                <w:b/>
              </w:rPr>
            </w:pPr>
            <w:r w:rsidRPr="00514210">
              <w:rPr>
                <w:rFonts w:ascii="Verdana" w:hAnsi="Verdana"/>
                <w:b/>
              </w:rPr>
              <w:t>Основание для проведения платежа</w:t>
            </w:r>
          </w:p>
        </w:tc>
      </w:tr>
      <w:tr w:rsidR="00317D1F" w:rsidRPr="00514210" w14:paraId="312D8474" w14:textId="77777777" w:rsidTr="007B3C00">
        <w:trPr>
          <w:cantSplit/>
        </w:trPr>
        <w:tc>
          <w:tcPr>
            <w:tcW w:w="613" w:type="dxa"/>
            <w:vMerge/>
            <w:shd w:val="clear" w:color="auto" w:fill="606060"/>
          </w:tcPr>
          <w:p w14:paraId="42021411" w14:textId="77777777" w:rsidR="00317D1F" w:rsidRPr="00514210" w:rsidRDefault="00317D1F" w:rsidP="00514210">
            <w:pPr>
              <w:spacing w:after="120" w:line="312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1686" w:type="dxa"/>
            <w:vMerge/>
            <w:shd w:val="clear" w:color="auto" w:fill="606060"/>
          </w:tcPr>
          <w:p w14:paraId="64C8B254" w14:textId="77777777" w:rsidR="00317D1F" w:rsidRPr="00514210" w:rsidRDefault="00317D1F" w:rsidP="00514210">
            <w:pPr>
              <w:spacing w:after="120" w:line="312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1265" w:type="dxa"/>
            <w:vMerge/>
            <w:shd w:val="clear" w:color="auto" w:fill="606060"/>
          </w:tcPr>
          <w:p w14:paraId="026E3EC6" w14:textId="77777777" w:rsidR="00317D1F" w:rsidRPr="00514210" w:rsidRDefault="00317D1F" w:rsidP="00514210">
            <w:pPr>
              <w:spacing w:after="120" w:line="312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3335" w:type="dxa"/>
            <w:gridSpan w:val="3"/>
            <w:shd w:val="clear" w:color="auto" w:fill="606060"/>
            <w:vAlign w:val="center"/>
          </w:tcPr>
          <w:p w14:paraId="027DC5A0" w14:textId="4518CB9D" w:rsidR="00317D1F" w:rsidRPr="00514210" w:rsidRDefault="00317D1F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749" w:type="dxa"/>
            <w:vMerge/>
            <w:shd w:val="clear" w:color="auto" w:fill="606060"/>
          </w:tcPr>
          <w:p w14:paraId="2E133037" w14:textId="77777777" w:rsidR="00317D1F" w:rsidRPr="00514210" w:rsidRDefault="00317D1F" w:rsidP="00514210">
            <w:pPr>
              <w:spacing w:after="120" w:line="312" w:lineRule="auto"/>
              <w:jc w:val="center"/>
              <w:rPr>
                <w:rFonts w:ascii="Verdana" w:hAnsi="Verdana"/>
                <w:b/>
                <w:bCs/>
              </w:rPr>
            </w:pPr>
          </w:p>
        </w:tc>
      </w:tr>
      <w:tr w:rsidR="00317D1F" w:rsidRPr="00514210" w14:paraId="27C059FD" w14:textId="77777777" w:rsidTr="00317D1F">
        <w:tc>
          <w:tcPr>
            <w:tcW w:w="613" w:type="dxa"/>
          </w:tcPr>
          <w:p w14:paraId="3A3F11C9" w14:textId="77777777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</w:t>
            </w:r>
          </w:p>
        </w:tc>
        <w:tc>
          <w:tcPr>
            <w:tcW w:w="1686" w:type="dxa"/>
          </w:tcPr>
          <w:p w14:paraId="209A15FA" w14:textId="77777777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__________</w:t>
            </w:r>
          </w:p>
        </w:tc>
        <w:tc>
          <w:tcPr>
            <w:tcW w:w="1265" w:type="dxa"/>
          </w:tcPr>
          <w:p w14:paraId="5249D603" w14:textId="77777777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3335" w:type="dxa"/>
            <w:gridSpan w:val="3"/>
          </w:tcPr>
          <w:p w14:paraId="0FB66115" w14:textId="3B7C7FD4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2749" w:type="dxa"/>
          </w:tcPr>
          <w:p w14:paraId="62B72982" w14:textId="77777777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__________</w:t>
            </w:r>
          </w:p>
        </w:tc>
      </w:tr>
      <w:tr w:rsidR="00317D1F" w:rsidRPr="00514210" w14:paraId="6BB95731" w14:textId="77777777" w:rsidTr="00C443B5">
        <w:tc>
          <w:tcPr>
            <w:tcW w:w="613" w:type="dxa"/>
          </w:tcPr>
          <w:p w14:paraId="1948F8C2" w14:textId="77777777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</w:t>
            </w:r>
          </w:p>
        </w:tc>
        <w:tc>
          <w:tcPr>
            <w:tcW w:w="1686" w:type="dxa"/>
          </w:tcPr>
          <w:p w14:paraId="1F7BE6A5" w14:textId="77777777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__________</w:t>
            </w:r>
          </w:p>
        </w:tc>
        <w:tc>
          <w:tcPr>
            <w:tcW w:w="1265" w:type="dxa"/>
          </w:tcPr>
          <w:p w14:paraId="6F4C1C4F" w14:textId="77777777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3335" w:type="dxa"/>
            <w:gridSpan w:val="3"/>
          </w:tcPr>
          <w:p w14:paraId="44262593" w14:textId="3B10CAD2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2749" w:type="dxa"/>
          </w:tcPr>
          <w:p w14:paraId="067C5AF0" w14:textId="77777777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__________</w:t>
            </w:r>
          </w:p>
        </w:tc>
      </w:tr>
      <w:tr w:rsidR="00317D1F" w:rsidRPr="00514210" w14:paraId="697EB440" w14:textId="77777777" w:rsidTr="001D72E0">
        <w:tc>
          <w:tcPr>
            <w:tcW w:w="613" w:type="dxa"/>
          </w:tcPr>
          <w:p w14:paraId="4052E0DF" w14:textId="77777777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</w:t>
            </w:r>
          </w:p>
        </w:tc>
        <w:tc>
          <w:tcPr>
            <w:tcW w:w="1686" w:type="dxa"/>
          </w:tcPr>
          <w:p w14:paraId="46899E68" w14:textId="77777777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__________</w:t>
            </w:r>
          </w:p>
        </w:tc>
        <w:tc>
          <w:tcPr>
            <w:tcW w:w="1265" w:type="dxa"/>
          </w:tcPr>
          <w:p w14:paraId="288EDBFE" w14:textId="77777777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3335" w:type="dxa"/>
            <w:gridSpan w:val="3"/>
          </w:tcPr>
          <w:p w14:paraId="563F40F1" w14:textId="560E6713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2749" w:type="dxa"/>
          </w:tcPr>
          <w:p w14:paraId="53AB30DF" w14:textId="77777777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__________</w:t>
            </w:r>
          </w:p>
        </w:tc>
      </w:tr>
      <w:tr w:rsidR="00317D1F" w:rsidRPr="00514210" w14:paraId="0EC216EE" w14:textId="77777777" w:rsidTr="00221E81">
        <w:tc>
          <w:tcPr>
            <w:tcW w:w="613" w:type="dxa"/>
          </w:tcPr>
          <w:p w14:paraId="3CD5E1E7" w14:textId="77777777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</w:t>
            </w:r>
          </w:p>
        </w:tc>
        <w:tc>
          <w:tcPr>
            <w:tcW w:w="1686" w:type="dxa"/>
          </w:tcPr>
          <w:p w14:paraId="74482EE9" w14:textId="77777777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__________</w:t>
            </w:r>
          </w:p>
        </w:tc>
        <w:tc>
          <w:tcPr>
            <w:tcW w:w="1265" w:type="dxa"/>
          </w:tcPr>
          <w:p w14:paraId="103C923D" w14:textId="77777777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3335" w:type="dxa"/>
            <w:gridSpan w:val="3"/>
          </w:tcPr>
          <w:p w14:paraId="40BFD073" w14:textId="04B9EA36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2749" w:type="dxa"/>
          </w:tcPr>
          <w:p w14:paraId="19ACA1A6" w14:textId="77777777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__________</w:t>
            </w:r>
          </w:p>
        </w:tc>
      </w:tr>
      <w:tr w:rsidR="00317D1F" w:rsidRPr="00514210" w14:paraId="119DA73F" w14:textId="77777777" w:rsidTr="00F24BF1">
        <w:tc>
          <w:tcPr>
            <w:tcW w:w="613" w:type="dxa"/>
            <w:tcBorders>
              <w:bottom w:val="single" w:sz="6" w:space="0" w:color="000000"/>
            </w:tcBorders>
          </w:tcPr>
          <w:p w14:paraId="46F64FB9" w14:textId="77777777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</w:t>
            </w:r>
          </w:p>
        </w:tc>
        <w:tc>
          <w:tcPr>
            <w:tcW w:w="1686" w:type="dxa"/>
            <w:tcBorders>
              <w:bottom w:val="single" w:sz="6" w:space="0" w:color="000000"/>
            </w:tcBorders>
          </w:tcPr>
          <w:p w14:paraId="725D4CF0" w14:textId="77777777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__________</w:t>
            </w:r>
          </w:p>
        </w:tc>
        <w:tc>
          <w:tcPr>
            <w:tcW w:w="1265" w:type="dxa"/>
            <w:tcBorders>
              <w:bottom w:val="single" w:sz="6" w:space="0" w:color="000000"/>
            </w:tcBorders>
          </w:tcPr>
          <w:p w14:paraId="005D8023" w14:textId="77777777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3335" w:type="dxa"/>
            <w:gridSpan w:val="3"/>
          </w:tcPr>
          <w:p w14:paraId="2B839A9D" w14:textId="1E180E75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</w:t>
            </w:r>
          </w:p>
        </w:tc>
        <w:tc>
          <w:tcPr>
            <w:tcW w:w="2749" w:type="dxa"/>
            <w:tcBorders>
              <w:bottom w:val="single" w:sz="6" w:space="0" w:color="000000"/>
            </w:tcBorders>
          </w:tcPr>
          <w:p w14:paraId="72CF3127" w14:textId="77777777" w:rsidR="00317D1F" w:rsidRPr="00514210" w:rsidRDefault="00317D1F" w:rsidP="00514210">
            <w:pPr>
              <w:spacing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__________</w:t>
            </w:r>
          </w:p>
        </w:tc>
      </w:tr>
      <w:tr w:rsidR="00AE3B68" w:rsidRPr="00514210" w14:paraId="4BE50803" w14:textId="77777777" w:rsidTr="00317D1F">
        <w:tc>
          <w:tcPr>
            <w:tcW w:w="613" w:type="dxa"/>
            <w:tcBorders>
              <w:left w:val="nil"/>
              <w:bottom w:val="nil"/>
              <w:right w:val="nil"/>
            </w:tcBorders>
          </w:tcPr>
          <w:p w14:paraId="6825DBF3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</w:rPr>
            </w:pPr>
          </w:p>
        </w:tc>
        <w:tc>
          <w:tcPr>
            <w:tcW w:w="1686" w:type="dxa"/>
            <w:tcBorders>
              <w:left w:val="nil"/>
              <w:bottom w:val="nil"/>
              <w:right w:val="nil"/>
            </w:tcBorders>
          </w:tcPr>
          <w:p w14:paraId="0F73DEBC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</w:rPr>
            </w:pPr>
          </w:p>
        </w:tc>
        <w:tc>
          <w:tcPr>
            <w:tcW w:w="1265" w:type="dxa"/>
            <w:tcBorders>
              <w:left w:val="nil"/>
              <w:bottom w:val="nil"/>
            </w:tcBorders>
          </w:tcPr>
          <w:p w14:paraId="6B348386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</w:rPr>
            </w:pPr>
          </w:p>
        </w:tc>
        <w:tc>
          <w:tcPr>
            <w:tcW w:w="1151" w:type="dxa"/>
          </w:tcPr>
          <w:p w14:paraId="094E5A9E" w14:textId="1708A082" w:rsidR="00AE3B68" w:rsidRPr="00514210" w:rsidRDefault="00317D1F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ИТОГО</w:t>
            </w:r>
          </w:p>
        </w:tc>
        <w:tc>
          <w:tcPr>
            <w:tcW w:w="995" w:type="dxa"/>
          </w:tcPr>
          <w:p w14:paraId="2CEEF247" w14:textId="46AD416B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/>
                <w:bCs/>
              </w:rPr>
            </w:pPr>
          </w:p>
        </w:tc>
        <w:tc>
          <w:tcPr>
            <w:tcW w:w="1189" w:type="dxa"/>
          </w:tcPr>
          <w:p w14:paraId="2C1473F3" w14:textId="1BEF4EC3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/>
                <w:bCs/>
              </w:rPr>
            </w:pPr>
          </w:p>
        </w:tc>
        <w:tc>
          <w:tcPr>
            <w:tcW w:w="2749" w:type="dxa"/>
            <w:tcBorders>
              <w:bottom w:val="nil"/>
              <w:right w:val="nil"/>
            </w:tcBorders>
          </w:tcPr>
          <w:p w14:paraId="27B0FCF5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/>
                <w:bCs/>
              </w:rPr>
            </w:pPr>
          </w:p>
        </w:tc>
      </w:tr>
    </w:tbl>
    <w:p w14:paraId="2C714018" w14:textId="77777777" w:rsidR="00AE3B68" w:rsidRPr="00514210" w:rsidRDefault="00AE3B68" w:rsidP="00514210">
      <w:pPr>
        <w:spacing w:after="120" w:line="312" w:lineRule="auto"/>
        <w:rPr>
          <w:rFonts w:ascii="Verdana" w:hAnsi="Verdana"/>
        </w:rPr>
      </w:pPr>
      <w:r w:rsidRPr="00514210">
        <w:rPr>
          <w:rFonts w:ascii="Verdana" w:hAnsi="Verdana"/>
        </w:rPr>
        <w:tab/>
      </w:r>
      <w:r w:rsidRPr="00514210">
        <w:rPr>
          <w:rFonts w:ascii="Verdana" w:hAnsi="Verdana"/>
        </w:rPr>
        <w:tab/>
      </w:r>
      <w:r w:rsidRPr="00514210">
        <w:rPr>
          <w:rFonts w:ascii="Verdana" w:hAnsi="Verdana"/>
        </w:rPr>
        <w:tab/>
      </w:r>
      <w:r w:rsidRPr="00514210">
        <w:rPr>
          <w:rFonts w:ascii="Verdana" w:hAnsi="Verdana"/>
        </w:rPr>
        <w:tab/>
      </w:r>
      <w:r w:rsidRPr="00514210">
        <w:rPr>
          <w:rFonts w:ascii="Verdana" w:hAnsi="Verdana"/>
        </w:rPr>
        <w:tab/>
      </w:r>
    </w:p>
    <w:p w14:paraId="0FB4ACDE" w14:textId="77777777" w:rsidR="00AE3B68" w:rsidRPr="00514210" w:rsidRDefault="00AE3B68" w:rsidP="00514210">
      <w:pPr>
        <w:spacing w:after="120" w:line="312" w:lineRule="auto"/>
        <w:rPr>
          <w:rFonts w:ascii="Verdana" w:hAnsi="Verdana"/>
        </w:rPr>
      </w:pPr>
    </w:p>
    <w:tbl>
      <w:tblPr>
        <w:tblW w:w="9139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4591"/>
        <w:gridCol w:w="4548"/>
      </w:tblGrid>
      <w:tr w:rsidR="00E15B4E" w:rsidRPr="00A43ACB" w14:paraId="6AD7F443" w14:textId="77777777" w:rsidTr="003E270B"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</w:tcPr>
          <w:p w14:paraId="53003DF7" w14:textId="77777777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Подписи представителей Сторон</w:t>
            </w:r>
            <w:r w:rsidRPr="00514210">
              <w:rPr>
                <w:rFonts w:ascii="Verdana" w:hAnsi="Verdana"/>
                <w:lang w:val="ru-RU"/>
              </w:rPr>
              <w:t>:</w:t>
            </w:r>
          </w:p>
          <w:p w14:paraId="4B5602D3" w14:textId="77777777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</w:p>
          <w:p w14:paraId="3DB7272D" w14:textId="77777777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От Исполнителя:</w:t>
            </w:r>
          </w:p>
          <w:p w14:paraId="3666D0F9" w14:textId="77777777" w:rsidR="00E15B4E" w:rsidRPr="00514210" w:rsidRDefault="00E15B4E" w:rsidP="00514210">
            <w:pPr>
              <w:pStyle w:val="11"/>
              <w:spacing w:after="12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216BC251" w14:textId="77777777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Cs/>
                <w:lang w:val="ru-RU"/>
              </w:rPr>
            </w:pPr>
            <w:r w:rsidRPr="00514210">
              <w:rPr>
                <w:rFonts w:ascii="Verdana" w:hAnsi="Verdana"/>
                <w:bCs/>
                <w:lang w:val="ru-RU"/>
              </w:rPr>
              <w:t>Должность</w:t>
            </w:r>
          </w:p>
          <w:p w14:paraId="3E0A5972" w14:textId="77777777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_____________________</w:t>
            </w:r>
            <w:r w:rsidRPr="00514210">
              <w:rPr>
                <w:rFonts w:ascii="Verdana" w:hAnsi="Verdana"/>
                <w:bCs/>
                <w:lang w:val="ru-RU"/>
              </w:rPr>
              <w:t xml:space="preserve"> (ФИО)</w:t>
            </w:r>
          </w:p>
          <w:p w14:paraId="725CEAB8" w14:textId="2E1630D9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 xml:space="preserve">             М.П.</w:t>
            </w:r>
          </w:p>
        </w:tc>
        <w:tc>
          <w:tcPr>
            <w:tcW w:w="4548" w:type="dxa"/>
            <w:tcBorders>
              <w:top w:val="nil"/>
              <w:left w:val="nil"/>
              <w:bottom w:val="nil"/>
              <w:right w:val="nil"/>
            </w:tcBorders>
          </w:tcPr>
          <w:p w14:paraId="15F5FF3B" w14:textId="77777777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</w:p>
          <w:p w14:paraId="194D345B" w14:textId="77777777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</w:p>
          <w:p w14:paraId="41DE4A32" w14:textId="77777777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От Заказчика:</w:t>
            </w:r>
          </w:p>
          <w:p w14:paraId="07D1306B" w14:textId="77777777" w:rsidR="00E15B4E" w:rsidRPr="00514210" w:rsidRDefault="00E15B4E" w:rsidP="00514210">
            <w:pPr>
              <w:pStyle w:val="11"/>
              <w:spacing w:after="12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7F3B1A96" w14:textId="77777777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Cs/>
                <w:lang w:val="ru-RU"/>
              </w:rPr>
            </w:pPr>
            <w:r w:rsidRPr="00514210">
              <w:rPr>
                <w:rFonts w:ascii="Verdana" w:hAnsi="Verdana"/>
                <w:bCs/>
                <w:lang w:val="ru-RU"/>
              </w:rPr>
              <w:t>Должность</w:t>
            </w:r>
          </w:p>
          <w:p w14:paraId="1977E2A8" w14:textId="77777777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_____________________</w:t>
            </w:r>
            <w:r w:rsidRPr="00514210">
              <w:rPr>
                <w:rFonts w:ascii="Verdana" w:hAnsi="Verdana"/>
                <w:bCs/>
                <w:lang w:val="ru-RU"/>
              </w:rPr>
              <w:t xml:space="preserve"> (ФИО)</w:t>
            </w:r>
          </w:p>
          <w:p w14:paraId="50A5270D" w14:textId="273F0BBE" w:rsidR="00E15B4E" w:rsidRPr="00514210" w:rsidRDefault="00E15B4E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 xml:space="preserve">             М.П.</w:t>
            </w:r>
          </w:p>
        </w:tc>
      </w:tr>
    </w:tbl>
    <w:p w14:paraId="79C2A6AC" w14:textId="77777777" w:rsidR="00AE3B68" w:rsidRPr="00514210" w:rsidRDefault="00AE3B68" w:rsidP="00514210">
      <w:pPr>
        <w:spacing w:after="120" w:line="312" w:lineRule="auto"/>
        <w:rPr>
          <w:rFonts w:ascii="Verdana" w:hAnsi="Verdana"/>
          <w:lang w:val="ru-RU"/>
        </w:rPr>
      </w:pPr>
    </w:p>
    <w:p w14:paraId="3B8109E6" w14:textId="77777777" w:rsidR="00AE3B68" w:rsidRPr="00514210" w:rsidRDefault="00AE3B68" w:rsidP="00514210">
      <w:pPr>
        <w:pStyle w:val="Right"/>
        <w:spacing w:before="0" w:line="312" w:lineRule="auto"/>
        <w:jc w:val="left"/>
        <w:rPr>
          <w:rFonts w:ascii="Verdana" w:hAnsi="Verdana" w:cs="Times New Roman"/>
          <w:lang w:eastAsia="en-US"/>
        </w:rPr>
      </w:pPr>
      <w:r w:rsidRPr="00514210">
        <w:rPr>
          <w:rFonts w:ascii="Verdana" w:hAnsi="Verdana" w:cs="Times New Roman"/>
          <w:lang w:eastAsia="en-US"/>
        </w:rPr>
        <w:br w:type="page"/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5688"/>
        <w:gridCol w:w="4320"/>
      </w:tblGrid>
      <w:tr w:rsidR="00AE3B68" w:rsidRPr="00514210" w14:paraId="4BC890C9" w14:textId="77777777" w:rsidTr="003E270B"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6065884E" w14:textId="77777777" w:rsidR="00AE3B68" w:rsidRPr="00514210" w:rsidRDefault="00AE3B68" w:rsidP="00514210">
            <w:pPr>
              <w:spacing w:after="120" w:line="312" w:lineRule="auto"/>
              <w:jc w:val="both"/>
              <w:rPr>
                <w:rFonts w:ascii="Verdana" w:hAnsi="Verdana"/>
                <w:b/>
                <w:bCs/>
                <w:lang w:val="ru-RU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22B0AAD" w14:textId="77777777" w:rsidR="00AE3B68" w:rsidRPr="00514210" w:rsidRDefault="00AE3B68" w:rsidP="00514210">
            <w:pPr>
              <w:pStyle w:val="2"/>
              <w:keepLines w:val="0"/>
              <w:tabs>
                <w:tab w:val="clear" w:pos="567"/>
              </w:tabs>
              <w:suppressAutoHyphens w:val="0"/>
              <w:spacing w:after="120" w:line="312" w:lineRule="auto"/>
              <w:rPr>
                <w:rFonts w:ascii="Verdana" w:hAnsi="Verdana"/>
                <w:sz w:val="20"/>
                <w:szCs w:val="20"/>
              </w:rPr>
            </w:pPr>
            <w:r w:rsidRPr="00514210">
              <w:rPr>
                <w:rFonts w:ascii="Verdana" w:hAnsi="Verdana"/>
                <w:sz w:val="20"/>
                <w:szCs w:val="20"/>
              </w:rPr>
              <w:t>Приложение № 4</w:t>
            </w:r>
          </w:p>
          <w:p w14:paraId="38456FBB" w14:textId="70E7C623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к Договору № _______</w:t>
            </w:r>
            <w:r w:rsidRPr="00514210">
              <w:rPr>
                <w:rFonts w:ascii="Verdana" w:hAnsi="Verdana"/>
                <w:b/>
                <w:lang w:val="ru-RU"/>
              </w:rPr>
              <w:t xml:space="preserve"> на разработку программного обеспечения</w:t>
            </w:r>
          </w:p>
          <w:p w14:paraId="5ADC2D74" w14:textId="77777777" w:rsidR="00AE3B68" w:rsidRPr="00514210" w:rsidRDefault="00AE3B68" w:rsidP="00514210">
            <w:pPr>
              <w:spacing w:after="120" w:line="312" w:lineRule="auto"/>
              <w:jc w:val="both"/>
              <w:rPr>
                <w:rFonts w:ascii="Verdana" w:hAnsi="Verdana"/>
                <w:b/>
                <w:bCs/>
              </w:rPr>
            </w:pPr>
            <w:proofErr w:type="spellStart"/>
            <w:r w:rsidRPr="00514210">
              <w:rPr>
                <w:rFonts w:ascii="Verdana" w:hAnsi="Verdana"/>
                <w:b/>
                <w:bCs/>
              </w:rPr>
              <w:t>от</w:t>
            </w:r>
            <w:proofErr w:type="spellEnd"/>
            <w:r w:rsidRPr="00514210">
              <w:rPr>
                <w:rFonts w:ascii="Verdana" w:hAnsi="Verdana"/>
                <w:b/>
                <w:bCs/>
              </w:rPr>
              <w:t xml:space="preserve"> "____"____________20___ г.</w:t>
            </w:r>
          </w:p>
        </w:tc>
      </w:tr>
    </w:tbl>
    <w:p w14:paraId="68673A18" w14:textId="77777777" w:rsidR="00AE3B68" w:rsidRPr="00514210" w:rsidRDefault="00AE3B68" w:rsidP="00514210">
      <w:pPr>
        <w:spacing w:after="120" w:line="312" w:lineRule="auto"/>
        <w:jc w:val="both"/>
        <w:rPr>
          <w:rFonts w:ascii="Verdana" w:hAnsi="Verdana"/>
        </w:rPr>
      </w:pPr>
    </w:p>
    <w:p w14:paraId="5B2CAB12" w14:textId="77777777" w:rsidR="00AE3B68" w:rsidRPr="00514210" w:rsidRDefault="00AE3B68" w:rsidP="00514210">
      <w:pPr>
        <w:spacing w:after="120" w:line="312" w:lineRule="auto"/>
        <w:jc w:val="both"/>
        <w:rPr>
          <w:rFonts w:ascii="Verdana" w:hAnsi="Verdana"/>
        </w:rPr>
      </w:pPr>
    </w:p>
    <w:p w14:paraId="0D7D6257" w14:textId="3527758A" w:rsidR="00317D1F" w:rsidRPr="00514210" w:rsidRDefault="00AE3B68" w:rsidP="00514210">
      <w:pPr>
        <w:spacing w:after="120" w:line="312" w:lineRule="auto"/>
        <w:jc w:val="center"/>
        <w:outlineLvl w:val="0"/>
        <w:rPr>
          <w:rFonts w:ascii="Verdana" w:hAnsi="Verdana"/>
          <w:b/>
          <w:bCs/>
          <w:caps/>
          <w:lang w:val="ru-RU"/>
        </w:rPr>
      </w:pPr>
      <w:proofErr w:type="gramStart"/>
      <w:r w:rsidRPr="00514210">
        <w:rPr>
          <w:rFonts w:ascii="Verdana" w:hAnsi="Verdana"/>
          <w:b/>
          <w:bCs/>
          <w:caps/>
          <w:lang w:val="ru-RU"/>
        </w:rPr>
        <w:t>Форма</w:t>
      </w:r>
      <w:r w:rsidR="00BC00A6">
        <w:rPr>
          <w:rFonts w:ascii="Verdana" w:hAnsi="Verdana"/>
          <w:b/>
          <w:bCs/>
          <w:caps/>
          <w:lang w:val="ru-RU"/>
        </w:rPr>
        <w:t xml:space="preserve"> </w:t>
      </w:r>
      <w:r w:rsidRPr="00514210">
        <w:rPr>
          <w:rFonts w:ascii="Verdana" w:hAnsi="Verdana"/>
          <w:b/>
          <w:bCs/>
          <w:caps/>
          <w:lang w:val="ru-RU"/>
        </w:rPr>
        <w:t xml:space="preserve"> АктА</w:t>
      </w:r>
      <w:proofErr w:type="gramEnd"/>
      <w:r w:rsidR="00BC00A6">
        <w:rPr>
          <w:rFonts w:ascii="Verdana" w:hAnsi="Verdana"/>
          <w:b/>
          <w:bCs/>
          <w:caps/>
          <w:lang w:val="ru-RU"/>
        </w:rPr>
        <w:t xml:space="preserve"> </w:t>
      </w:r>
      <w:r w:rsidRPr="00514210">
        <w:rPr>
          <w:rFonts w:ascii="Verdana" w:hAnsi="Verdana"/>
          <w:b/>
          <w:bCs/>
          <w:caps/>
          <w:lang w:val="ru-RU"/>
        </w:rPr>
        <w:t>сдачи-приемки  работ</w:t>
      </w:r>
      <w:r w:rsidR="00317D1F" w:rsidRPr="00514210">
        <w:rPr>
          <w:rFonts w:ascii="Verdana" w:hAnsi="Verdana"/>
          <w:b/>
          <w:bCs/>
          <w:caps/>
          <w:lang w:val="ru-RU"/>
        </w:rPr>
        <w:t xml:space="preserve"> </w:t>
      </w:r>
    </w:p>
    <w:p w14:paraId="5BABB125" w14:textId="1E393DA4" w:rsidR="00AE3B68" w:rsidRPr="00514210" w:rsidRDefault="00317D1F" w:rsidP="00514210">
      <w:pPr>
        <w:spacing w:after="120" w:line="312" w:lineRule="auto"/>
        <w:jc w:val="center"/>
        <w:outlineLvl w:val="0"/>
        <w:rPr>
          <w:rFonts w:ascii="Verdana" w:hAnsi="Verdana"/>
          <w:b/>
          <w:bCs/>
          <w:caps/>
          <w:lang w:val="ru-RU"/>
        </w:rPr>
      </w:pPr>
      <w:r w:rsidRPr="00514210">
        <w:rPr>
          <w:rFonts w:ascii="Verdana" w:hAnsi="Verdana"/>
          <w:b/>
          <w:bCs/>
          <w:caps/>
          <w:lang w:val="ru-RU"/>
        </w:rPr>
        <w:t>(Форма</w:t>
      </w:r>
      <w:r w:rsidR="00BC00A6">
        <w:rPr>
          <w:rFonts w:ascii="Verdana" w:hAnsi="Verdana"/>
          <w:b/>
          <w:bCs/>
          <w:caps/>
          <w:lang w:val="ru-RU"/>
        </w:rPr>
        <w:t xml:space="preserve"> </w:t>
      </w:r>
      <w:r w:rsidRPr="00514210">
        <w:rPr>
          <w:rFonts w:ascii="Verdana" w:hAnsi="Verdana"/>
          <w:b/>
          <w:bCs/>
          <w:caps/>
          <w:lang w:val="ru-RU"/>
        </w:rPr>
        <w:t>АктА</w:t>
      </w:r>
      <w:r w:rsidR="00BC00A6">
        <w:rPr>
          <w:rFonts w:ascii="Verdana" w:hAnsi="Verdana"/>
          <w:b/>
          <w:bCs/>
          <w:caps/>
          <w:lang w:val="ru-RU"/>
        </w:rPr>
        <w:t xml:space="preserve"> </w:t>
      </w:r>
      <w:r w:rsidRPr="00514210">
        <w:rPr>
          <w:rFonts w:ascii="Verdana" w:hAnsi="Verdana"/>
          <w:b/>
          <w:bCs/>
          <w:caps/>
          <w:lang w:val="ru-RU"/>
        </w:rPr>
        <w:t>сдачи-</w:t>
      </w:r>
      <w:proofErr w:type="gramStart"/>
      <w:r w:rsidRPr="00514210">
        <w:rPr>
          <w:rFonts w:ascii="Verdana" w:hAnsi="Verdana"/>
          <w:b/>
          <w:bCs/>
          <w:caps/>
          <w:lang w:val="ru-RU"/>
        </w:rPr>
        <w:t>приемки  работ</w:t>
      </w:r>
      <w:proofErr w:type="gramEnd"/>
      <w:r w:rsidRPr="00514210">
        <w:rPr>
          <w:rStyle w:val="a3"/>
          <w:rFonts w:ascii="Verdana" w:hAnsi="Verdana"/>
          <w:b/>
          <w:bCs/>
          <w:caps/>
          <w:lang w:val="ru-RU"/>
        </w:rPr>
        <w:t xml:space="preserve">  </w:t>
      </w:r>
      <w:r w:rsidRPr="00514210">
        <w:rPr>
          <w:rFonts w:ascii="Verdana" w:hAnsi="Verdana"/>
          <w:b/>
          <w:bCs/>
          <w:caps/>
          <w:lang w:val="ru-RU"/>
        </w:rPr>
        <w:t>ПО ЭТАПУ №___)</w:t>
      </w:r>
    </w:p>
    <w:p w14:paraId="64B7CFF3" w14:textId="77777777" w:rsidR="00AE3B68" w:rsidRPr="00514210" w:rsidRDefault="00AE3B68" w:rsidP="00514210">
      <w:pPr>
        <w:pStyle w:val="af0"/>
        <w:pBdr>
          <w:bottom w:val="single" w:sz="12" w:space="1" w:color="auto"/>
        </w:pBdr>
        <w:spacing w:after="120" w:line="312" w:lineRule="auto"/>
        <w:jc w:val="center"/>
        <w:rPr>
          <w:rFonts w:ascii="Verdana" w:hAnsi="Verdana"/>
        </w:rPr>
      </w:pPr>
    </w:p>
    <w:p w14:paraId="7AB1929D" w14:textId="77777777" w:rsidR="00AE3B68" w:rsidRPr="00514210" w:rsidRDefault="00AE3B68" w:rsidP="00514210">
      <w:pPr>
        <w:pStyle w:val="af0"/>
        <w:spacing w:after="120" w:line="312" w:lineRule="auto"/>
        <w:jc w:val="center"/>
        <w:rPr>
          <w:rFonts w:ascii="Verdana" w:hAnsi="Verdana"/>
        </w:rPr>
      </w:pPr>
    </w:p>
    <w:p w14:paraId="09527C1D" w14:textId="77777777" w:rsidR="00AE3B68" w:rsidRPr="00514210" w:rsidRDefault="00AE3B68" w:rsidP="00514210">
      <w:pPr>
        <w:spacing w:after="120" w:line="312" w:lineRule="auto"/>
        <w:jc w:val="center"/>
        <w:rPr>
          <w:rFonts w:ascii="Verdana" w:hAnsi="Verdana"/>
          <w:b/>
          <w:lang w:val="ru-RU"/>
        </w:rPr>
      </w:pPr>
      <w:r w:rsidRPr="00514210">
        <w:rPr>
          <w:rFonts w:ascii="Verdana" w:hAnsi="Verdana"/>
          <w:b/>
          <w:lang w:val="ru-RU"/>
        </w:rPr>
        <w:t>АКТ</w:t>
      </w:r>
    </w:p>
    <w:p w14:paraId="3C700761" w14:textId="77777777" w:rsidR="00AE3B68" w:rsidRPr="00514210" w:rsidRDefault="00AE3B68" w:rsidP="00514210">
      <w:pPr>
        <w:pStyle w:val="ae"/>
        <w:spacing w:after="120" w:line="312" w:lineRule="auto"/>
        <w:rPr>
          <w:rFonts w:ascii="Verdana" w:hAnsi="Verdana"/>
          <w:sz w:val="20"/>
          <w:szCs w:val="20"/>
        </w:rPr>
      </w:pPr>
      <w:r w:rsidRPr="00514210">
        <w:rPr>
          <w:rFonts w:ascii="Verdana" w:hAnsi="Verdana"/>
          <w:sz w:val="20"/>
          <w:szCs w:val="20"/>
        </w:rPr>
        <w:t>сдачи-приемки работ</w:t>
      </w:r>
    </w:p>
    <w:p w14:paraId="30D7D979" w14:textId="06A91BC3" w:rsidR="00AE3B68" w:rsidRPr="00514210" w:rsidRDefault="00AE3B68" w:rsidP="00514210">
      <w:pPr>
        <w:pStyle w:val="ae"/>
        <w:spacing w:after="120" w:line="312" w:lineRule="auto"/>
        <w:rPr>
          <w:rFonts w:ascii="Verdana" w:hAnsi="Verdana"/>
          <w:sz w:val="20"/>
          <w:szCs w:val="20"/>
        </w:rPr>
      </w:pPr>
      <w:r w:rsidRPr="00514210">
        <w:rPr>
          <w:rFonts w:ascii="Verdana" w:hAnsi="Verdana"/>
          <w:sz w:val="20"/>
          <w:szCs w:val="20"/>
        </w:rPr>
        <w:t>к Договору № ________ на разработку программного обеспечения</w:t>
      </w:r>
    </w:p>
    <w:p w14:paraId="63BECA80" w14:textId="16FFE565" w:rsidR="00AE3B68" w:rsidRPr="00514210" w:rsidRDefault="00AE3B68" w:rsidP="00514210">
      <w:pPr>
        <w:pStyle w:val="ae"/>
        <w:spacing w:after="120" w:line="312" w:lineRule="auto"/>
        <w:rPr>
          <w:rFonts w:ascii="Verdana" w:hAnsi="Verdana"/>
          <w:sz w:val="20"/>
          <w:szCs w:val="20"/>
        </w:rPr>
      </w:pPr>
      <w:r w:rsidRPr="00514210">
        <w:rPr>
          <w:rFonts w:ascii="Verdana" w:hAnsi="Verdana"/>
          <w:sz w:val="20"/>
          <w:szCs w:val="20"/>
        </w:rPr>
        <w:t>от «___» _________ 20__ г.</w:t>
      </w:r>
    </w:p>
    <w:tbl>
      <w:tblPr>
        <w:tblW w:w="10035" w:type="dxa"/>
        <w:jc w:val="center"/>
        <w:tblLayout w:type="fixed"/>
        <w:tblLook w:val="0000" w:firstRow="0" w:lastRow="0" w:firstColumn="0" w:lastColumn="0" w:noHBand="0" w:noVBand="0"/>
      </w:tblPr>
      <w:tblGrid>
        <w:gridCol w:w="5049"/>
        <w:gridCol w:w="4986"/>
      </w:tblGrid>
      <w:tr w:rsidR="00AE3B68" w:rsidRPr="00514210" w14:paraId="6F205E8D" w14:textId="77777777" w:rsidTr="003E270B">
        <w:trPr>
          <w:jc w:val="center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</w:tcPr>
          <w:p w14:paraId="296B7EA5" w14:textId="77777777" w:rsidR="00AE3B68" w:rsidRPr="00514210" w:rsidRDefault="00AE3B68" w:rsidP="00514210">
            <w:pPr>
              <w:pStyle w:val="Tabletext"/>
              <w:spacing w:before="240" w:after="120" w:line="312" w:lineRule="auto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>г. ___</w:t>
            </w: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</w:tcPr>
          <w:p w14:paraId="1BE65A3C" w14:textId="46716787" w:rsidR="00AE3B68" w:rsidRPr="00514210" w:rsidRDefault="00AE3B68" w:rsidP="00514210">
            <w:pPr>
              <w:spacing w:before="240" w:after="120" w:line="312" w:lineRule="auto"/>
              <w:jc w:val="right"/>
              <w:rPr>
                <w:rFonts w:ascii="Verdana" w:hAnsi="Verdana"/>
              </w:rPr>
            </w:pPr>
            <w:r w:rsidRPr="00514210">
              <w:rPr>
                <w:rFonts w:ascii="Verdana" w:hAnsi="Verdana"/>
              </w:rPr>
              <w:t xml:space="preserve">                      «___» ______________ 20_ г.</w:t>
            </w:r>
          </w:p>
        </w:tc>
      </w:tr>
    </w:tbl>
    <w:p w14:paraId="35B97A23" w14:textId="77777777" w:rsidR="00317D1F" w:rsidRPr="00514210" w:rsidRDefault="00317D1F" w:rsidP="00514210">
      <w:pPr>
        <w:spacing w:after="120" w:line="312" w:lineRule="auto"/>
        <w:ind w:firstLine="708"/>
        <w:jc w:val="both"/>
        <w:rPr>
          <w:rFonts w:ascii="Verdana" w:hAnsi="Verdana"/>
          <w:lang w:val="ru-RU"/>
        </w:rPr>
      </w:pPr>
      <w:r w:rsidRPr="00514210">
        <w:rPr>
          <w:rFonts w:ascii="Verdana" w:hAnsi="Verdana"/>
          <w:lang w:val="ru-RU"/>
        </w:rPr>
        <w:t>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514210">
        <w:rPr>
          <w:rFonts w:ascii="Verdana" w:hAnsi="Verdana"/>
          <w:b/>
          <w:bCs/>
          <w:lang w:val="ru-RU"/>
        </w:rPr>
        <w:t>Исполнитель</w:t>
      </w:r>
      <w:r w:rsidRPr="00514210">
        <w:rPr>
          <w:rFonts w:ascii="Verdana" w:hAnsi="Verdana"/>
          <w:lang w:val="ru-RU"/>
        </w:rPr>
        <w:t xml:space="preserve">», с одной стороны, </w:t>
      </w:r>
    </w:p>
    <w:p w14:paraId="4B731DCC" w14:textId="67CA4B97" w:rsidR="00AE3B68" w:rsidRPr="008542A5" w:rsidRDefault="00317D1F" w:rsidP="00514210">
      <w:pPr>
        <w:pStyle w:val="af0"/>
        <w:spacing w:after="120" w:line="312" w:lineRule="auto"/>
        <w:ind w:firstLine="709"/>
        <w:jc w:val="both"/>
        <w:rPr>
          <w:rFonts w:ascii="Verdana" w:hAnsi="Verdana"/>
        </w:rPr>
      </w:pPr>
      <w:r w:rsidRPr="00514210">
        <w:rPr>
          <w:rFonts w:ascii="Verdana" w:hAnsi="Verdana"/>
        </w:rPr>
        <w:t>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514210">
        <w:rPr>
          <w:rFonts w:ascii="Verdana" w:hAnsi="Verdana"/>
          <w:b/>
          <w:bCs/>
        </w:rPr>
        <w:t>Заказчик</w:t>
      </w:r>
      <w:r w:rsidRPr="00514210">
        <w:rPr>
          <w:rFonts w:ascii="Verdana" w:hAnsi="Verdana"/>
        </w:rPr>
        <w:t>», с другой стороны, именуемые в дальнейшем «Стороны»</w:t>
      </w:r>
      <w:r w:rsidR="00AE3B68" w:rsidRPr="00514210">
        <w:rPr>
          <w:rFonts w:ascii="Verdana" w:hAnsi="Verdana"/>
        </w:rPr>
        <w:t>, а каждая в отдельности Сторона,  подписали настоящий акт (далее по тексту – Акт) о том, что в соответствии с Договором № ______ на разработку программного обеспечения от «__» _________ 20__ г. Исполнителем сданы, а Заказчиком приняты следующие результаты работ (программное обеспечение</w:t>
      </w:r>
      <w:r w:rsidR="00AE3B68" w:rsidRPr="008542A5">
        <w:rPr>
          <w:rFonts w:ascii="Verdana" w:hAnsi="Verdana"/>
        </w:rPr>
        <w:t>)</w:t>
      </w:r>
      <w:r w:rsidR="008542A5" w:rsidRPr="008542A5">
        <w:rPr>
          <w:rFonts w:ascii="Verdana" w:hAnsi="Verdana"/>
        </w:rPr>
        <w:t xml:space="preserve"> (</w:t>
      </w:r>
      <w:r w:rsidR="008542A5">
        <w:rPr>
          <w:rFonts w:ascii="Verdana" w:hAnsi="Verdana"/>
        </w:rPr>
        <w:t>д</w:t>
      </w:r>
      <w:r w:rsidR="008542A5" w:rsidRPr="008542A5">
        <w:rPr>
          <w:rFonts w:ascii="Verdana" w:hAnsi="Verdana"/>
        </w:rPr>
        <w:t>ля Акта сдачи-приемки работ по этапу фразу «приняты следующие результаты работ (программное обеспечение) заменяется на «приняты следующие результаты по этапу № ____ разработки программного обеспечения»)</w:t>
      </w:r>
      <w:r w:rsidR="00AE3B68" w:rsidRPr="008542A5">
        <w:rPr>
          <w:rFonts w:ascii="Verdana" w:hAnsi="Verdana"/>
        </w:rPr>
        <w:t>:</w:t>
      </w:r>
    </w:p>
    <w:p w14:paraId="1A4AFF11" w14:textId="77777777" w:rsidR="00AE3B68" w:rsidRPr="00514210" w:rsidRDefault="00AE3B68" w:rsidP="00514210">
      <w:pPr>
        <w:pStyle w:val="af0"/>
        <w:spacing w:after="120" w:line="312" w:lineRule="auto"/>
        <w:ind w:firstLine="709"/>
        <w:jc w:val="both"/>
        <w:rPr>
          <w:rFonts w:ascii="Verdana" w:hAnsi="Verdana"/>
        </w:rPr>
      </w:pPr>
      <w:r w:rsidRPr="00514210">
        <w:rPr>
          <w:rFonts w:ascii="Verdana" w:hAnsi="Verdana"/>
        </w:rPr>
        <w:t>_____________________________________________________________</w:t>
      </w:r>
    </w:p>
    <w:p w14:paraId="4A27EE7D" w14:textId="77777777" w:rsidR="00AE3B68" w:rsidRPr="00514210" w:rsidRDefault="00AE3B68" w:rsidP="00514210">
      <w:pPr>
        <w:pStyle w:val="af0"/>
        <w:spacing w:after="120" w:line="312" w:lineRule="auto"/>
        <w:ind w:firstLine="709"/>
        <w:jc w:val="center"/>
        <w:rPr>
          <w:rFonts w:ascii="Verdana" w:hAnsi="Verdana"/>
        </w:rPr>
      </w:pPr>
      <w:r w:rsidRPr="00514210">
        <w:rPr>
          <w:rFonts w:ascii="Verdana" w:hAnsi="Verdana"/>
        </w:rPr>
        <w:t>(наименование ПО)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7200"/>
      </w:tblGrid>
      <w:tr w:rsidR="00AE3B68" w:rsidRPr="00514210" w14:paraId="1EBD5649" w14:textId="77777777" w:rsidTr="003E270B">
        <w:trPr>
          <w:jc w:val="center"/>
        </w:trPr>
        <w:tc>
          <w:tcPr>
            <w:tcW w:w="1144" w:type="dxa"/>
            <w:shd w:val="clear" w:color="auto" w:fill="606060"/>
          </w:tcPr>
          <w:p w14:paraId="6E8927B8" w14:textId="77777777" w:rsidR="00AE3B68" w:rsidRPr="00514210" w:rsidRDefault="00AE3B68" w:rsidP="00514210">
            <w:pPr>
              <w:pStyle w:val="a6"/>
              <w:spacing w:after="120" w:line="312" w:lineRule="auto"/>
              <w:jc w:val="center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№ п/п</w:t>
            </w:r>
          </w:p>
        </w:tc>
        <w:tc>
          <w:tcPr>
            <w:tcW w:w="7200" w:type="dxa"/>
            <w:shd w:val="clear" w:color="auto" w:fill="606060"/>
          </w:tcPr>
          <w:p w14:paraId="1EC5A0FA" w14:textId="77777777" w:rsidR="00AE3B68" w:rsidRPr="00514210" w:rsidRDefault="00AE3B68" w:rsidP="00514210">
            <w:pPr>
              <w:pStyle w:val="ad"/>
              <w:spacing w:after="120" w:line="312" w:lineRule="auto"/>
              <w:jc w:val="center"/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</w:pPr>
            <w:r w:rsidRPr="00514210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Перечень выполненных работ</w:t>
            </w:r>
          </w:p>
        </w:tc>
      </w:tr>
      <w:tr w:rsidR="00AE3B68" w:rsidRPr="00514210" w14:paraId="2E412F87" w14:textId="77777777" w:rsidTr="003E270B">
        <w:trPr>
          <w:jc w:val="center"/>
        </w:trPr>
        <w:tc>
          <w:tcPr>
            <w:tcW w:w="1144" w:type="dxa"/>
            <w:shd w:val="clear" w:color="auto" w:fill="auto"/>
          </w:tcPr>
          <w:p w14:paraId="60A40296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</w:rPr>
            </w:pPr>
          </w:p>
        </w:tc>
        <w:tc>
          <w:tcPr>
            <w:tcW w:w="7200" w:type="dxa"/>
            <w:shd w:val="clear" w:color="auto" w:fill="auto"/>
          </w:tcPr>
          <w:p w14:paraId="0F042D0E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/>
                <w:bCs/>
              </w:rPr>
            </w:pPr>
          </w:p>
        </w:tc>
      </w:tr>
      <w:tr w:rsidR="00AE3B68" w:rsidRPr="00514210" w14:paraId="0F212262" w14:textId="77777777" w:rsidTr="003E270B">
        <w:trPr>
          <w:jc w:val="center"/>
        </w:trPr>
        <w:tc>
          <w:tcPr>
            <w:tcW w:w="1144" w:type="dxa"/>
            <w:shd w:val="clear" w:color="auto" w:fill="auto"/>
          </w:tcPr>
          <w:p w14:paraId="15C925C9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</w:rPr>
            </w:pPr>
          </w:p>
        </w:tc>
        <w:tc>
          <w:tcPr>
            <w:tcW w:w="7200" w:type="dxa"/>
            <w:shd w:val="clear" w:color="auto" w:fill="auto"/>
          </w:tcPr>
          <w:p w14:paraId="60BB5E65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/>
                <w:bCs/>
              </w:rPr>
            </w:pPr>
          </w:p>
        </w:tc>
      </w:tr>
      <w:tr w:rsidR="00AE3B68" w:rsidRPr="00514210" w14:paraId="544C87DA" w14:textId="77777777" w:rsidTr="003E270B">
        <w:trPr>
          <w:jc w:val="center"/>
        </w:trPr>
        <w:tc>
          <w:tcPr>
            <w:tcW w:w="1144" w:type="dxa"/>
            <w:shd w:val="clear" w:color="auto" w:fill="auto"/>
          </w:tcPr>
          <w:p w14:paraId="0530CD57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</w:rPr>
            </w:pPr>
          </w:p>
        </w:tc>
        <w:tc>
          <w:tcPr>
            <w:tcW w:w="7200" w:type="dxa"/>
            <w:shd w:val="clear" w:color="auto" w:fill="auto"/>
          </w:tcPr>
          <w:p w14:paraId="3C423DE0" w14:textId="77777777" w:rsidR="00AE3B68" w:rsidRPr="00514210" w:rsidRDefault="00AE3B68" w:rsidP="00514210">
            <w:pPr>
              <w:spacing w:after="120" w:line="312" w:lineRule="auto"/>
              <w:rPr>
                <w:rFonts w:ascii="Verdana" w:hAnsi="Verdana"/>
                <w:b/>
                <w:bCs/>
              </w:rPr>
            </w:pPr>
          </w:p>
        </w:tc>
      </w:tr>
    </w:tbl>
    <w:p w14:paraId="2408471A" w14:textId="56C2D1D2" w:rsidR="00AE3B68" w:rsidRPr="008542A5" w:rsidRDefault="00AE3B68" w:rsidP="00514210">
      <w:pPr>
        <w:pStyle w:val="af0"/>
        <w:spacing w:after="120" w:line="312" w:lineRule="auto"/>
        <w:ind w:firstLine="709"/>
        <w:jc w:val="both"/>
        <w:rPr>
          <w:rFonts w:ascii="Verdana" w:hAnsi="Verdana"/>
        </w:rPr>
      </w:pPr>
      <w:r w:rsidRPr="00514210">
        <w:rPr>
          <w:rFonts w:ascii="Verdana" w:hAnsi="Verdana"/>
        </w:rPr>
        <w:lastRenderedPageBreak/>
        <w:t xml:space="preserve">С ___._____.20___г. исключительное право на результаты работ (разработанное ПО, в том числе его компоненты, техническую документацию и другие материалы, предусмотренные ТЗ), принадлежат Заказчику в полном объеме без ограничений в соответствии с п. </w:t>
      </w:r>
      <w:r w:rsidR="00572D1A">
        <w:rPr>
          <w:rFonts w:ascii="Verdana" w:hAnsi="Verdana"/>
        </w:rPr>
        <w:t>6</w:t>
      </w:r>
      <w:r w:rsidRPr="00514210">
        <w:rPr>
          <w:rFonts w:ascii="Verdana" w:hAnsi="Verdana"/>
        </w:rPr>
        <w:t xml:space="preserve"> Договора № ______ на разработку программного обеспечения от «__» ________ 20__ г.</w:t>
      </w:r>
      <w:r w:rsidR="008542A5">
        <w:rPr>
          <w:rFonts w:ascii="Verdana" w:hAnsi="Verdana"/>
        </w:rPr>
        <w:t xml:space="preserve"> </w:t>
      </w:r>
      <w:r w:rsidR="008542A5" w:rsidRPr="008542A5">
        <w:rPr>
          <w:rFonts w:ascii="Verdana" w:hAnsi="Verdana"/>
        </w:rPr>
        <w:t>(Для Акта сдачи-приемки работ по промежуточному этапу данный абзац исключается).</w:t>
      </w:r>
    </w:p>
    <w:p w14:paraId="6C9C6737" w14:textId="66C2747A" w:rsidR="00AE3B68" w:rsidRPr="00514210" w:rsidRDefault="00AE3B68" w:rsidP="00514210">
      <w:pPr>
        <w:pStyle w:val="af0"/>
        <w:spacing w:after="120" w:line="312" w:lineRule="auto"/>
        <w:ind w:firstLine="709"/>
        <w:jc w:val="both"/>
        <w:rPr>
          <w:rFonts w:ascii="Verdana" w:hAnsi="Verdana"/>
        </w:rPr>
      </w:pPr>
      <w:r w:rsidRPr="00514210">
        <w:rPr>
          <w:rFonts w:ascii="Verdana" w:hAnsi="Verdana"/>
        </w:rPr>
        <w:t>Общая стоимость работ по</w:t>
      </w:r>
      <w:r w:rsidR="0072773C" w:rsidRPr="00514210">
        <w:rPr>
          <w:rFonts w:ascii="Verdana" w:hAnsi="Verdana"/>
        </w:rPr>
        <w:t xml:space="preserve"> этапу</w:t>
      </w:r>
      <w:r w:rsidRPr="00514210">
        <w:rPr>
          <w:rFonts w:ascii="Verdana" w:hAnsi="Verdana"/>
        </w:rPr>
        <w:t xml:space="preserve"> № ________ на разработку программного обеспечения от «__» _________ 20__ г. составляет </w:t>
      </w:r>
      <w:r w:rsidR="00E16A28">
        <w:rPr>
          <w:rFonts w:ascii="Verdana" w:hAnsi="Verdana"/>
        </w:rPr>
        <w:t xml:space="preserve">____________________ </w:t>
      </w:r>
      <w:r w:rsidRPr="00514210">
        <w:rPr>
          <w:rFonts w:ascii="Verdana" w:hAnsi="Verdana"/>
        </w:rPr>
        <w:t xml:space="preserve">цифрами (прописью), НДС </w:t>
      </w:r>
      <w:r w:rsidR="0072773C" w:rsidRPr="00514210">
        <w:rPr>
          <w:rFonts w:ascii="Verdana" w:hAnsi="Verdana"/>
        </w:rPr>
        <w:t>не облагается</w:t>
      </w:r>
      <w:r w:rsidRPr="00514210">
        <w:rPr>
          <w:rFonts w:ascii="Verdana" w:hAnsi="Verdana"/>
        </w:rPr>
        <w:t>.</w:t>
      </w:r>
    </w:p>
    <w:p w14:paraId="4730A0B7" w14:textId="2FF3CFE6" w:rsidR="00AE3B68" w:rsidRPr="00514210" w:rsidRDefault="00AE3B68" w:rsidP="00514210">
      <w:pPr>
        <w:pStyle w:val="af0"/>
        <w:spacing w:after="120" w:line="312" w:lineRule="auto"/>
        <w:ind w:firstLine="709"/>
        <w:jc w:val="both"/>
        <w:rPr>
          <w:rFonts w:ascii="Verdana" w:hAnsi="Verdana"/>
        </w:rPr>
      </w:pPr>
      <w:r w:rsidRPr="00514210">
        <w:rPr>
          <w:rFonts w:ascii="Verdana" w:hAnsi="Verdana"/>
        </w:rPr>
        <w:t>Заказчиком перечислен Исполнителю аванс</w:t>
      </w:r>
      <w:r w:rsidR="00E16A28">
        <w:rPr>
          <w:rFonts w:ascii="Verdana" w:hAnsi="Verdana"/>
        </w:rPr>
        <w:t xml:space="preserve"> </w:t>
      </w:r>
      <w:r w:rsidRPr="00514210">
        <w:rPr>
          <w:rFonts w:ascii="Verdana" w:hAnsi="Verdana"/>
        </w:rPr>
        <w:t>в размере</w:t>
      </w:r>
      <w:r w:rsidR="00E16A28">
        <w:rPr>
          <w:rFonts w:ascii="Verdana" w:hAnsi="Verdana"/>
        </w:rPr>
        <w:t xml:space="preserve"> _______________________ </w:t>
      </w:r>
      <w:r w:rsidRPr="00514210">
        <w:rPr>
          <w:rFonts w:ascii="Verdana" w:hAnsi="Verdana"/>
        </w:rPr>
        <w:t>цифрами (прописью</w:t>
      </w:r>
      <w:r w:rsidR="0072773C" w:rsidRPr="00514210">
        <w:rPr>
          <w:rFonts w:ascii="Verdana" w:hAnsi="Verdana"/>
        </w:rPr>
        <w:t>), Н</w:t>
      </w:r>
      <w:r w:rsidRPr="00514210">
        <w:rPr>
          <w:rFonts w:ascii="Verdana" w:hAnsi="Verdana"/>
        </w:rPr>
        <w:t xml:space="preserve">ДС </w:t>
      </w:r>
      <w:r w:rsidR="0072773C" w:rsidRPr="00514210">
        <w:rPr>
          <w:rFonts w:ascii="Verdana" w:hAnsi="Verdana"/>
        </w:rPr>
        <w:t>не облагается.</w:t>
      </w:r>
    </w:p>
    <w:p w14:paraId="2F927083" w14:textId="7B061C7D" w:rsidR="00AE3B68" w:rsidRPr="00514210" w:rsidRDefault="00AE3B68" w:rsidP="00514210">
      <w:pPr>
        <w:pStyle w:val="af0"/>
        <w:spacing w:after="120" w:line="312" w:lineRule="auto"/>
        <w:ind w:firstLine="709"/>
        <w:jc w:val="both"/>
        <w:rPr>
          <w:rFonts w:ascii="Verdana" w:hAnsi="Verdana"/>
        </w:rPr>
      </w:pPr>
      <w:r w:rsidRPr="00514210">
        <w:rPr>
          <w:rFonts w:ascii="Verdana" w:hAnsi="Verdana"/>
        </w:rPr>
        <w:t xml:space="preserve">Следует к оплате по Акту </w:t>
      </w:r>
      <w:r w:rsidR="00E16A28">
        <w:rPr>
          <w:rFonts w:ascii="Verdana" w:hAnsi="Verdana"/>
        </w:rPr>
        <w:t xml:space="preserve">________________________ </w:t>
      </w:r>
      <w:r w:rsidR="0072773C" w:rsidRPr="00514210">
        <w:rPr>
          <w:rFonts w:ascii="Verdana" w:hAnsi="Verdana"/>
        </w:rPr>
        <w:t>цифрами (прописью), НДС не облагается.</w:t>
      </w:r>
    </w:p>
    <w:p w14:paraId="1FF317E0" w14:textId="77777777" w:rsidR="00AE3B68" w:rsidRPr="00514210" w:rsidRDefault="00AE3B68" w:rsidP="00514210">
      <w:pPr>
        <w:pStyle w:val="af0"/>
        <w:spacing w:after="120" w:line="312" w:lineRule="auto"/>
        <w:ind w:firstLine="709"/>
        <w:jc w:val="both"/>
        <w:rPr>
          <w:rFonts w:ascii="Verdana" w:hAnsi="Verdana"/>
        </w:rPr>
      </w:pPr>
      <w:r w:rsidRPr="00514210">
        <w:rPr>
          <w:rFonts w:ascii="Verdana" w:hAnsi="Verdana"/>
        </w:rPr>
        <w:t>Акт является основанием для финансовых расчетов между Заказчиком и Исполнителем за выполненные работы.</w:t>
      </w:r>
    </w:p>
    <w:p w14:paraId="4BE7AE63" w14:textId="347FD6FB" w:rsidR="00AE3B68" w:rsidRPr="00514210" w:rsidRDefault="00AE3B68" w:rsidP="00514210">
      <w:pPr>
        <w:pStyle w:val="af0"/>
        <w:spacing w:after="120" w:line="312" w:lineRule="auto"/>
        <w:ind w:firstLine="709"/>
        <w:jc w:val="both"/>
        <w:rPr>
          <w:rFonts w:ascii="Verdana" w:hAnsi="Verdana"/>
        </w:rPr>
      </w:pPr>
      <w:r w:rsidRPr="00514210">
        <w:rPr>
          <w:rFonts w:ascii="Verdana" w:hAnsi="Verdana"/>
        </w:rPr>
        <w:t>Работы выполнены Исполнителем в объеме: _____________, в сроки: _________________ и с качеством: ________________. Претензии Заказчика к выполненным работам: ____________________________.</w:t>
      </w:r>
    </w:p>
    <w:p w14:paraId="1219E6C8" w14:textId="06816EFE" w:rsidR="00AE3B68" w:rsidRPr="00514210" w:rsidRDefault="00AE3B68" w:rsidP="00514210">
      <w:pPr>
        <w:pStyle w:val="af0"/>
        <w:spacing w:after="120" w:line="312" w:lineRule="auto"/>
        <w:ind w:firstLine="709"/>
        <w:jc w:val="both"/>
        <w:rPr>
          <w:rFonts w:ascii="Verdana" w:hAnsi="Verdana"/>
        </w:rPr>
      </w:pPr>
      <w:r w:rsidRPr="00514210">
        <w:rPr>
          <w:rFonts w:ascii="Verdana" w:hAnsi="Verdana"/>
        </w:rPr>
        <w:t>Результаты работ переданы Заказчику на __________, стоимость носителя включена в стоимость работ.</w:t>
      </w:r>
    </w:p>
    <w:p w14:paraId="06B73FD5" w14:textId="77777777" w:rsidR="00AE3B68" w:rsidRPr="00514210" w:rsidRDefault="00AE3B68" w:rsidP="00514210">
      <w:pPr>
        <w:pStyle w:val="af0"/>
        <w:spacing w:after="120" w:line="312" w:lineRule="auto"/>
        <w:ind w:firstLine="709"/>
        <w:jc w:val="both"/>
        <w:rPr>
          <w:rFonts w:ascii="Verdana" w:hAnsi="Verdana"/>
        </w:rPr>
      </w:pPr>
      <w:r w:rsidRPr="00514210">
        <w:rPr>
          <w:rFonts w:ascii="Verdana" w:hAnsi="Verdana"/>
        </w:rPr>
        <w:t>Акт составлен в двух экземплярах, имеющих одинаковую юридическую силу, по одному для каждой из Сторон.</w:t>
      </w:r>
    </w:p>
    <w:p w14:paraId="3F187232" w14:textId="77777777" w:rsidR="00AE3B68" w:rsidRPr="00514210" w:rsidRDefault="00AE3B68" w:rsidP="00514210">
      <w:pPr>
        <w:pStyle w:val="af0"/>
        <w:spacing w:after="120" w:line="312" w:lineRule="auto"/>
        <w:rPr>
          <w:rFonts w:ascii="Verdana" w:hAnsi="Verdana"/>
          <w:b/>
        </w:rPr>
      </w:pPr>
    </w:p>
    <w:tbl>
      <w:tblPr>
        <w:tblW w:w="9139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4591"/>
        <w:gridCol w:w="4548"/>
      </w:tblGrid>
      <w:tr w:rsidR="0072773C" w:rsidRPr="00A43ACB" w14:paraId="5304CA42" w14:textId="77777777" w:rsidTr="003E270B"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</w:tcPr>
          <w:p w14:paraId="7000F12F" w14:textId="77777777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Подписи представителей Сторон</w:t>
            </w:r>
            <w:r w:rsidRPr="00514210">
              <w:rPr>
                <w:rFonts w:ascii="Verdana" w:hAnsi="Verdana"/>
                <w:lang w:val="ru-RU"/>
              </w:rPr>
              <w:t>:</w:t>
            </w:r>
          </w:p>
          <w:p w14:paraId="6F318A7D" w14:textId="77777777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</w:p>
          <w:p w14:paraId="5A9AC556" w14:textId="77777777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От Исполнителя:</w:t>
            </w:r>
          </w:p>
          <w:p w14:paraId="27115171" w14:textId="77777777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Cs/>
                <w:lang w:val="ru-RU"/>
              </w:rPr>
            </w:pPr>
            <w:r w:rsidRPr="00514210">
              <w:rPr>
                <w:rFonts w:ascii="Verdana" w:hAnsi="Verdana"/>
                <w:bCs/>
                <w:lang w:val="ru-RU"/>
              </w:rPr>
              <w:t>Должность</w:t>
            </w:r>
          </w:p>
          <w:p w14:paraId="5E6E2002" w14:textId="77777777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_____________________</w:t>
            </w:r>
            <w:r w:rsidRPr="00514210">
              <w:rPr>
                <w:rFonts w:ascii="Verdana" w:hAnsi="Verdana"/>
                <w:bCs/>
                <w:lang w:val="ru-RU"/>
              </w:rPr>
              <w:t xml:space="preserve"> (ФИО)</w:t>
            </w:r>
          </w:p>
          <w:p w14:paraId="41CEE343" w14:textId="77777777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 xml:space="preserve">             М.П.</w:t>
            </w:r>
          </w:p>
        </w:tc>
        <w:tc>
          <w:tcPr>
            <w:tcW w:w="4548" w:type="dxa"/>
            <w:tcBorders>
              <w:top w:val="nil"/>
              <w:left w:val="nil"/>
              <w:bottom w:val="nil"/>
              <w:right w:val="nil"/>
            </w:tcBorders>
          </w:tcPr>
          <w:p w14:paraId="38F168D1" w14:textId="77777777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</w:p>
          <w:p w14:paraId="204EEDD9" w14:textId="77777777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</w:p>
          <w:p w14:paraId="0F076218" w14:textId="77777777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От Заказчика:</w:t>
            </w:r>
          </w:p>
          <w:p w14:paraId="3C285E69" w14:textId="77777777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Cs/>
                <w:lang w:val="ru-RU"/>
              </w:rPr>
            </w:pPr>
            <w:r w:rsidRPr="00514210">
              <w:rPr>
                <w:rFonts w:ascii="Verdana" w:hAnsi="Verdana"/>
                <w:bCs/>
                <w:lang w:val="ru-RU"/>
              </w:rPr>
              <w:t>Должность</w:t>
            </w:r>
          </w:p>
          <w:p w14:paraId="73BAB78F" w14:textId="77777777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_____________________</w:t>
            </w:r>
            <w:r w:rsidRPr="00514210">
              <w:rPr>
                <w:rFonts w:ascii="Verdana" w:hAnsi="Verdana"/>
                <w:bCs/>
                <w:lang w:val="ru-RU"/>
              </w:rPr>
              <w:t xml:space="preserve"> (ФИО)</w:t>
            </w:r>
          </w:p>
          <w:p w14:paraId="5D20EBD9" w14:textId="77777777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 xml:space="preserve">             М.П.</w:t>
            </w:r>
          </w:p>
        </w:tc>
      </w:tr>
    </w:tbl>
    <w:p w14:paraId="5705F8F1" w14:textId="77777777" w:rsidR="00AE3B68" w:rsidRPr="00514210" w:rsidRDefault="00AE3B68" w:rsidP="00F85C00">
      <w:pPr>
        <w:pStyle w:val="af0"/>
        <w:pBdr>
          <w:bottom w:val="single" w:sz="12" w:space="1" w:color="auto"/>
        </w:pBdr>
        <w:spacing w:after="120" w:line="312" w:lineRule="auto"/>
        <w:rPr>
          <w:rFonts w:ascii="Verdana" w:hAnsi="Verdana"/>
        </w:rPr>
      </w:pPr>
    </w:p>
    <w:p w14:paraId="1B2C1FF4" w14:textId="77777777" w:rsidR="00AE3B68" w:rsidRPr="00514210" w:rsidRDefault="00AE3B68" w:rsidP="00514210">
      <w:pPr>
        <w:pStyle w:val="af0"/>
        <w:spacing w:after="120" w:line="312" w:lineRule="auto"/>
        <w:jc w:val="center"/>
        <w:rPr>
          <w:rFonts w:ascii="Verdana" w:hAnsi="Verdana"/>
          <w:bCs/>
        </w:rPr>
      </w:pPr>
    </w:p>
    <w:tbl>
      <w:tblPr>
        <w:tblpPr w:leftFromText="180" w:rightFromText="180" w:vertAnchor="text" w:tblpY="1"/>
        <w:tblOverlap w:val="never"/>
        <w:tblW w:w="9139" w:type="dxa"/>
        <w:tblLayout w:type="fixed"/>
        <w:tblLook w:val="0000" w:firstRow="0" w:lastRow="0" w:firstColumn="0" w:lastColumn="0" w:noHBand="0" w:noVBand="0"/>
      </w:tblPr>
      <w:tblGrid>
        <w:gridCol w:w="4591"/>
        <w:gridCol w:w="4548"/>
      </w:tblGrid>
      <w:tr w:rsidR="0072773C" w:rsidRPr="00A43ACB" w14:paraId="0A219AF0" w14:textId="77777777" w:rsidTr="0093681A"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</w:tcPr>
          <w:p w14:paraId="1D264728" w14:textId="77777777" w:rsidR="00F85C00" w:rsidRPr="00F85C00" w:rsidRDefault="00F85C00" w:rsidP="00F85C00">
            <w:pPr>
              <w:rPr>
                <w:rFonts w:ascii="Verdana" w:hAnsi="Verdana"/>
                <w:b/>
                <w:bCs/>
                <w:szCs w:val="22"/>
                <w:lang w:val="ru-RU"/>
              </w:rPr>
            </w:pPr>
            <w:r w:rsidRPr="00F85C00">
              <w:rPr>
                <w:rFonts w:ascii="Verdana" w:hAnsi="Verdana"/>
                <w:b/>
                <w:bCs/>
                <w:szCs w:val="22"/>
                <w:lang w:val="ru-RU"/>
              </w:rPr>
              <w:t>Форма согласована</w:t>
            </w:r>
          </w:p>
          <w:p w14:paraId="04ABB833" w14:textId="63A9BD40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Подписи представителей Сторон</w:t>
            </w:r>
            <w:r w:rsidRPr="00514210">
              <w:rPr>
                <w:rFonts w:ascii="Verdana" w:hAnsi="Verdana"/>
                <w:lang w:val="ru-RU"/>
              </w:rPr>
              <w:t>:</w:t>
            </w:r>
          </w:p>
          <w:p w14:paraId="2E383E8A" w14:textId="77777777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От Исполнителя:</w:t>
            </w:r>
          </w:p>
          <w:p w14:paraId="00817058" w14:textId="77777777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Cs/>
                <w:lang w:val="ru-RU"/>
              </w:rPr>
            </w:pPr>
            <w:r w:rsidRPr="00514210">
              <w:rPr>
                <w:rFonts w:ascii="Verdana" w:hAnsi="Verdana"/>
                <w:bCs/>
                <w:lang w:val="ru-RU"/>
              </w:rPr>
              <w:t>Должность</w:t>
            </w:r>
          </w:p>
          <w:p w14:paraId="00BF8450" w14:textId="77777777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_____________________</w:t>
            </w:r>
            <w:r w:rsidRPr="00514210">
              <w:rPr>
                <w:rFonts w:ascii="Verdana" w:hAnsi="Verdana"/>
                <w:bCs/>
                <w:lang w:val="ru-RU"/>
              </w:rPr>
              <w:t xml:space="preserve"> (ФИО)</w:t>
            </w:r>
          </w:p>
          <w:p w14:paraId="7A7DA803" w14:textId="4E43A836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 xml:space="preserve">             М.П.</w:t>
            </w:r>
          </w:p>
        </w:tc>
        <w:tc>
          <w:tcPr>
            <w:tcW w:w="4548" w:type="dxa"/>
            <w:tcBorders>
              <w:top w:val="nil"/>
              <w:left w:val="nil"/>
              <w:bottom w:val="nil"/>
              <w:right w:val="nil"/>
            </w:tcBorders>
          </w:tcPr>
          <w:p w14:paraId="4B94090D" w14:textId="77777777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</w:p>
          <w:p w14:paraId="092C1217" w14:textId="77777777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</w:p>
          <w:p w14:paraId="7ABEB213" w14:textId="2124D2C3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От Заказчика:</w:t>
            </w:r>
          </w:p>
          <w:p w14:paraId="428844D5" w14:textId="77777777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Cs/>
                <w:lang w:val="ru-RU"/>
              </w:rPr>
            </w:pPr>
            <w:r w:rsidRPr="00514210">
              <w:rPr>
                <w:rFonts w:ascii="Verdana" w:hAnsi="Verdana"/>
                <w:bCs/>
                <w:lang w:val="ru-RU"/>
              </w:rPr>
              <w:t>Должность</w:t>
            </w:r>
          </w:p>
          <w:p w14:paraId="00C578D9" w14:textId="77777777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>_____________________</w:t>
            </w:r>
            <w:r w:rsidRPr="00514210">
              <w:rPr>
                <w:rFonts w:ascii="Verdana" w:hAnsi="Verdana"/>
                <w:bCs/>
                <w:lang w:val="ru-RU"/>
              </w:rPr>
              <w:t xml:space="preserve"> (ФИО)</w:t>
            </w:r>
          </w:p>
          <w:p w14:paraId="5239AFFF" w14:textId="32B9D721" w:rsidR="0072773C" w:rsidRPr="00514210" w:rsidRDefault="0072773C" w:rsidP="00514210">
            <w:pPr>
              <w:spacing w:after="120" w:line="312" w:lineRule="auto"/>
              <w:rPr>
                <w:rFonts w:ascii="Verdana" w:hAnsi="Verdana"/>
                <w:b/>
                <w:bCs/>
                <w:lang w:val="ru-RU"/>
              </w:rPr>
            </w:pPr>
            <w:r w:rsidRPr="00514210">
              <w:rPr>
                <w:rFonts w:ascii="Verdana" w:hAnsi="Verdana"/>
                <w:b/>
                <w:bCs/>
                <w:lang w:val="ru-RU"/>
              </w:rPr>
              <w:t xml:space="preserve">             М.П.</w:t>
            </w:r>
          </w:p>
        </w:tc>
      </w:tr>
    </w:tbl>
    <w:p w14:paraId="35A13B75" w14:textId="77777777" w:rsidR="0093681A" w:rsidRDefault="0093681A" w:rsidP="0093681A">
      <w:pPr>
        <w:pStyle w:val="Right"/>
        <w:spacing w:before="0" w:after="0"/>
        <w:jc w:val="left"/>
        <w:rPr>
          <w:rFonts w:ascii="Times New Roman" w:hAnsi="Times New Roman" w:cs="Times New Roman"/>
          <w:sz w:val="16"/>
          <w:szCs w:val="16"/>
          <w:lang w:eastAsia="en-US"/>
        </w:rPr>
      </w:pPr>
    </w:p>
    <w:sectPr w:rsidR="0093681A" w:rsidSect="00CA7FB9">
      <w:pgSz w:w="11905" w:h="16837"/>
      <w:pgMar w:top="1134" w:right="851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рина Графская" w:date="2025-03-11T13:56:00Z" w:initials="ИГ">
    <w:p w14:paraId="6CD23D9D" w14:textId="6E077300" w:rsidR="007A2C96" w:rsidRPr="007A2C96" w:rsidRDefault="007A2C96">
      <w:pPr>
        <w:pStyle w:val="af5"/>
        <w:rPr>
          <w:lang w:val="ru-RU"/>
        </w:rPr>
      </w:pPr>
      <w:r>
        <w:rPr>
          <w:rStyle w:val="af4"/>
        </w:rPr>
        <w:annotationRef/>
      </w:r>
      <w:r>
        <w:rPr>
          <w:lang w:val="ru-RU"/>
        </w:rPr>
        <w:t xml:space="preserve">Договор рассмотрен с учетом того, что СТП заказчик по услугам </w:t>
      </w:r>
    </w:p>
  </w:comment>
  <w:comment w:id="10" w:author="Ирина Графская" w:date="2025-03-11T13:59:00Z" w:initials="ИГ">
    <w:p w14:paraId="7823945C" w14:textId="605FA196" w:rsidR="007A51B7" w:rsidRPr="007A51B7" w:rsidRDefault="007A51B7">
      <w:pPr>
        <w:pStyle w:val="af5"/>
        <w:rPr>
          <w:lang w:val="ru-RU"/>
        </w:rPr>
      </w:pPr>
      <w:r>
        <w:rPr>
          <w:rStyle w:val="af4"/>
        </w:rPr>
        <w:annotationRef/>
      </w:r>
      <w:r>
        <w:rPr>
          <w:lang w:val="ru-RU"/>
        </w:rPr>
        <w:t xml:space="preserve">Прошу пояснить </w:t>
      </w:r>
    </w:p>
  </w:comment>
  <w:comment w:id="11" w:author="Даниил Синякин" w:date="2025-03-17T19:53:00Z" w:initials="ДС">
    <w:p w14:paraId="5F89CA7D" w14:textId="13EE012F" w:rsidR="00A43ACB" w:rsidRPr="00A43ACB" w:rsidRDefault="00A43ACB">
      <w:pPr>
        <w:pStyle w:val="af5"/>
        <w:rPr>
          <w:lang w:val="ru-RU"/>
        </w:rPr>
      </w:pPr>
      <w:r>
        <w:rPr>
          <w:rStyle w:val="af4"/>
        </w:rPr>
        <w:annotationRef/>
      </w:r>
      <w:r>
        <w:rPr>
          <w:lang w:val="ru-RU"/>
        </w:rPr>
        <w:t xml:space="preserve">Нарушение сроков </w:t>
      </w:r>
      <w:r w:rsidRPr="00A43ACB">
        <w:rPr>
          <w:rFonts w:ascii="Verdana" w:hAnsi="Verdana"/>
          <w:bCs/>
          <w:lang w:val="ru-RU"/>
        </w:rPr>
        <w:t xml:space="preserve">сдачи-приемки работ промежуточных </w:t>
      </w:r>
      <w:r>
        <w:rPr>
          <w:rFonts w:ascii="Verdana" w:hAnsi="Verdana"/>
          <w:bCs/>
          <w:lang w:val="ru-RU"/>
        </w:rPr>
        <w:t xml:space="preserve">или заключительного </w:t>
      </w:r>
      <w:r w:rsidRPr="00A43ACB">
        <w:rPr>
          <w:rFonts w:ascii="Verdana" w:hAnsi="Verdana"/>
          <w:bCs/>
          <w:lang w:val="ru-RU"/>
        </w:rPr>
        <w:t>этапов</w:t>
      </w:r>
    </w:p>
  </w:comment>
  <w:comment w:id="12" w:author="Даниил Синякин" w:date="2025-03-17T19:54:00Z" w:initials="ДС">
    <w:p w14:paraId="2CB01D93" w14:textId="15AE1238" w:rsidR="00A43ACB" w:rsidRPr="009F6F5B" w:rsidRDefault="00A43ACB">
      <w:pPr>
        <w:pStyle w:val="af5"/>
        <w:rPr>
          <w:lang w:val="ru-RU"/>
        </w:rPr>
      </w:pPr>
      <w:r>
        <w:rPr>
          <w:rStyle w:val="af4"/>
        </w:rPr>
        <w:annotationRef/>
      </w:r>
    </w:p>
  </w:comment>
  <w:comment w:id="13" w:author="Ирина Графская" w:date="2025-03-11T13:59:00Z" w:initials="ИГ">
    <w:p w14:paraId="58C73406" w14:textId="6413997E" w:rsidR="007A51B7" w:rsidRPr="007A51B7" w:rsidRDefault="007A51B7">
      <w:pPr>
        <w:pStyle w:val="af5"/>
        <w:rPr>
          <w:lang w:val="ru-RU"/>
        </w:rPr>
      </w:pPr>
      <w:r>
        <w:rPr>
          <w:rStyle w:val="af4"/>
        </w:rPr>
        <w:annotationRef/>
      </w:r>
      <w:r>
        <w:rPr>
          <w:lang w:val="ru-RU"/>
        </w:rPr>
        <w:t xml:space="preserve"> предлагаю </w:t>
      </w:r>
      <w:proofErr w:type="gramStart"/>
      <w:r>
        <w:rPr>
          <w:lang w:val="ru-RU"/>
        </w:rPr>
        <w:t>перечень  сейчас</w:t>
      </w:r>
      <w:proofErr w:type="gramEnd"/>
      <w:r>
        <w:rPr>
          <w:lang w:val="ru-RU"/>
        </w:rPr>
        <w:t xml:space="preserve"> составить для предоставления </w:t>
      </w:r>
    </w:p>
  </w:comment>
  <w:comment w:id="14" w:author="Даниил Синякин" w:date="2025-03-17T19:54:00Z" w:initials="ДС">
    <w:p w14:paraId="3D1AEE51" w14:textId="2773871F" w:rsidR="009F6F5B" w:rsidRPr="009F6F5B" w:rsidRDefault="009F6F5B">
      <w:pPr>
        <w:pStyle w:val="af5"/>
        <w:rPr>
          <w:lang w:val="ru-RU"/>
        </w:rPr>
      </w:pPr>
      <w:r>
        <w:rPr>
          <w:rStyle w:val="af4"/>
        </w:rPr>
        <w:annotationRef/>
      </w:r>
      <w:r w:rsidR="00997465">
        <w:rPr>
          <w:lang w:val="ru-RU"/>
        </w:rPr>
        <w:t>Корректные данные для обучения нейронной сети, данные для валидации точности нейронной сети, средняя продолжительность видео для анализа</w:t>
      </w:r>
    </w:p>
  </w:comment>
  <w:comment w:id="15" w:author="Ирина Графская" w:date="2025-03-11T14:01:00Z" w:initials="ИГ">
    <w:p w14:paraId="5EF4527C" w14:textId="0F7BEF5C" w:rsidR="007A51B7" w:rsidRPr="007A51B7" w:rsidRDefault="007A51B7">
      <w:pPr>
        <w:pStyle w:val="af5"/>
        <w:rPr>
          <w:lang w:val="ru-RU"/>
        </w:rPr>
      </w:pPr>
      <w:r>
        <w:rPr>
          <w:rStyle w:val="af4"/>
        </w:rPr>
        <w:annotationRef/>
      </w:r>
      <w:r>
        <w:rPr>
          <w:lang w:val="ru-RU"/>
        </w:rPr>
        <w:t xml:space="preserve">прошу привести пример </w:t>
      </w:r>
    </w:p>
  </w:comment>
  <w:comment w:id="16" w:author="Даниил Синякин" w:date="2025-03-17T19:58:00Z" w:initials="ДС">
    <w:p w14:paraId="51FDB932" w14:textId="36E63282" w:rsidR="009F6F5B" w:rsidRPr="009F6F5B" w:rsidRDefault="009F6F5B">
      <w:pPr>
        <w:pStyle w:val="af5"/>
        <w:rPr>
          <w:lang w:val="ru-RU"/>
        </w:rPr>
      </w:pPr>
      <w:r>
        <w:rPr>
          <w:rStyle w:val="af4"/>
        </w:rPr>
        <w:annotationRef/>
      </w:r>
      <w:r>
        <w:rPr>
          <w:lang w:val="ru-RU"/>
        </w:rPr>
        <w:t>п.3.1.3</w:t>
      </w:r>
    </w:p>
  </w:comment>
  <w:comment w:id="17" w:author="Даниил Синякин" w:date="2025-03-17T19:58:00Z" w:initials="ДС">
    <w:p w14:paraId="382C6FDB" w14:textId="1BCBFB1A" w:rsidR="009F6F5B" w:rsidRPr="00997465" w:rsidRDefault="009F6F5B">
      <w:pPr>
        <w:pStyle w:val="af5"/>
        <w:rPr>
          <w:lang w:val="ru-RU"/>
        </w:rPr>
      </w:pPr>
      <w:r>
        <w:rPr>
          <w:rStyle w:val="af4"/>
        </w:rPr>
        <w:annotationRef/>
      </w:r>
    </w:p>
  </w:comment>
  <w:comment w:id="18" w:author="Ирина Графская" w:date="2025-03-11T14:02:00Z" w:initials="ИГ">
    <w:p w14:paraId="209A669A" w14:textId="48BF5AC3" w:rsidR="007A51B7" w:rsidRPr="007A51B7" w:rsidRDefault="007A51B7">
      <w:pPr>
        <w:pStyle w:val="af5"/>
        <w:rPr>
          <w:lang w:val="ru-RU"/>
        </w:rPr>
      </w:pPr>
      <w:r>
        <w:rPr>
          <w:rStyle w:val="af4"/>
        </w:rPr>
        <w:annotationRef/>
      </w:r>
      <w:r>
        <w:rPr>
          <w:lang w:val="ru-RU"/>
        </w:rPr>
        <w:t xml:space="preserve">это может быть при разработке </w:t>
      </w:r>
      <w:proofErr w:type="gramStart"/>
      <w:r>
        <w:rPr>
          <w:lang w:val="ru-RU"/>
        </w:rPr>
        <w:t>ПО ?</w:t>
      </w:r>
      <w:proofErr w:type="gramEnd"/>
      <w:r>
        <w:rPr>
          <w:lang w:val="ru-RU"/>
        </w:rPr>
        <w:t xml:space="preserve"> </w:t>
      </w:r>
    </w:p>
  </w:comment>
  <w:comment w:id="19" w:author="Даниил Синякин" w:date="2025-03-17T20:02:00Z" w:initials="ДС">
    <w:p w14:paraId="42AFC137" w14:textId="5AC03578" w:rsidR="009F6F5B" w:rsidRPr="00EE6AE0" w:rsidRDefault="009F6F5B">
      <w:pPr>
        <w:pStyle w:val="af5"/>
        <w:rPr>
          <w:lang w:val="ru-RU"/>
        </w:rPr>
      </w:pPr>
      <w:r>
        <w:rPr>
          <w:rStyle w:val="af4"/>
        </w:rPr>
        <w:annotationRef/>
      </w:r>
      <w:r>
        <w:rPr>
          <w:lang w:val="ru-RU"/>
        </w:rPr>
        <w:t>Аренда сервера и видеокарты для обучения нейронной сети, разметка данных</w:t>
      </w:r>
      <w:r w:rsidR="00EE6AE0">
        <w:rPr>
          <w:lang w:val="ru-RU"/>
        </w:rPr>
        <w:t>, оплата сотрудников</w:t>
      </w:r>
    </w:p>
  </w:comment>
  <w:comment w:id="20" w:author="Даниил Синякин" w:date="2025-03-17T20:16:00Z" w:initials="ДС">
    <w:p w14:paraId="6F5D42F4" w14:textId="67DE8BF7" w:rsidR="00EE6AE0" w:rsidRPr="00EE6AE0" w:rsidRDefault="00EE6AE0">
      <w:pPr>
        <w:pStyle w:val="af5"/>
        <w:rPr>
          <w:lang w:val="ru-RU"/>
        </w:rPr>
      </w:pPr>
      <w:r>
        <w:rPr>
          <w:rStyle w:val="af4"/>
        </w:rPr>
        <w:annotationRef/>
      </w:r>
    </w:p>
  </w:comment>
  <w:comment w:id="21" w:author="Ирина Графская" w:date="2025-03-11T14:03:00Z" w:initials="ИГ">
    <w:p w14:paraId="7009D8AF" w14:textId="705A7D9D" w:rsidR="007A51B7" w:rsidRPr="007A51B7" w:rsidRDefault="007A51B7">
      <w:pPr>
        <w:pStyle w:val="af5"/>
        <w:rPr>
          <w:lang w:val="ru-RU"/>
        </w:rPr>
      </w:pPr>
      <w:r>
        <w:rPr>
          <w:rStyle w:val="af4"/>
        </w:rPr>
        <w:annotationRef/>
      </w:r>
      <w:r>
        <w:rPr>
          <w:lang w:val="ru-RU"/>
        </w:rPr>
        <w:t xml:space="preserve">а если частичное будет </w:t>
      </w:r>
      <w:proofErr w:type="gramStart"/>
      <w:r>
        <w:rPr>
          <w:lang w:val="ru-RU"/>
        </w:rPr>
        <w:t>исполнение ?</w:t>
      </w:r>
      <w:proofErr w:type="gramEnd"/>
      <w:r>
        <w:rPr>
          <w:lang w:val="ru-RU"/>
        </w:rPr>
        <w:t xml:space="preserve"> </w:t>
      </w:r>
    </w:p>
  </w:comment>
  <w:comment w:id="22" w:author="Даниил Синякин" w:date="2025-03-17T19:59:00Z" w:initials="ДС">
    <w:p w14:paraId="1D6D72E6" w14:textId="7349F93B" w:rsidR="009F6F5B" w:rsidRPr="009F6F5B" w:rsidRDefault="009F6F5B">
      <w:pPr>
        <w:pStyle w:val="af5"/>
        <w:rPr>
          <w:lang w:val="ru-RU"/>
        </w:rPr>
      </w:pPr>
      <w:r>
        <w:rPr>
          <w:rStyle w:val="af4"/>
        </w:rPr>
        <w:annotationRef/>
      </w:r>
      <w:r>
        <w:rPr>
          <w:lang w:val="ru-RU"/>
        </w:rPr>
        <w:t>В случае частичного исполнения Заказчику будут переданы права на результаты промежуточных этапов</w:t>
      </w:r>
    </w:p>
  </w:comment>
  <w:comment w:id="23" w:author="Даниил Синякин" w:date="2025-03-17T20:01:00Z" w:initials="ДС">
    <w:p w14:paraId="77EB4D9B" w14:textId="190D3935" w:rsidR="009F6F5B" w:rsidRDefault="009F6F5B">
      <w:pPr>
        <w:pStyle w:val="af5"/>
      </w:pPr>
      <w:r>
        <w:rPr>
          <w:rStyle w:val="af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23D9D" w15:done="0"/>
  <w15:commentEx w15:paraId="7823945C" w15:done="0"/>
  <w15:commentEx w15:paraId="5F89CA7D" w15:paraIdParent="7823945C" w15:done="0"/>
  <w15:commentEx w15:paraId="2CB01D93" w15:paraIdParent="7823945C" w15:done="0"/>
  <w15:commentEx w15:paraId="58C73406" w15:done="0"/>
  <w15:commentEx w15:paraId="3D1AEE51" w15:paraIdParent="58C73406" w15:done="0"/>
  <w15:commentEx w15:paraId="5EF4527C" w15:done="0"/>
  <w15:commentEx w15:paraId="51FDB932" w15:paraIdParent="5EF4527C" w15:done="0"/>
  <w15:commentEx w15:paraId="382C6FDB" w15:paraIdParent="5EF4527C" w15:done="0"/>
  <w15:commentEx w15:paraId="209A669A" w15:done="0"/>
  <w15:commentEx w15:paraId="42AFC137" w15:paraIdParent="209A669A" w15:done="0"/>
  <w15:commentEx w15:paraId="6F5D42F4" w15:paraIdParent="209A669A" w15:done="0"/>
  <w15:commentEx w15:paraId="7009D8AF" w15:done="0"/>
  <w15:commentEx w15:paraId="1D6D72E6" w15:paraIdParent="7009D8AF" w15:done="0"/>
  <w15:commentEx w15:paraId="77EB4D9B" w15:paraIdParent="7009D8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7ABF74" w16cex:dateUtc="2025-03-11T10:56:00Z"/>
  <w16cex:commentExtensible w16cex:durableId="2B7AC040" w16cex:dateUtc="2025-03-11T10:59:00Z"/>
  <w16cex:commentExtensible w16cex:durableId="2B82FC3C" w16cex:dateUtc="2025-03-17T16:53:00Z"/>
  <w16cex:commentExtensible w16cex:durableId="2B82FC6F" w16cex:dateUtc="2025-03-17T16:54:00Z"/>
  <w16cex:commentExtensible w16cex:durableId="2B7AC054" w16cex:dateUtc="2025-03-11T10:59:00Z"/>
  <w16cex:commentExtensible w16cex:durableId="2B82FC7D" w16cex:dateUtc="2025-03-17T16:54:00Z"/>
  <w16cex:commentExtensible w16cex:durableId="2B7AC0B5" w16cex:dateUtc="2025-03-11T11:01:00Z"/>
  <w16cex:commentExtensible w16cex:durableId="2B82FD69" w16cex:dateUtc="2025-03-17T16:58:00Z"/>
  <w16cex:commentExtensible w16cex:durableId="2B82FD71" w16cex:dateUtc="2025-03-17T16:58:00Z"/>
  <w16cex:commentExtensible w16cex:durableId="2B7AC0FD" w16cex:dateUtc="2025-03-11T11:02:00Z"/>
  <w16cex:commentExtensible w16cex:durableId="2B82FE71" w16cex:dateUtc="2025-03-17T17:02:00Z"/>
  <w16cex:commentExtensible w16cex:durableId="2B830185" w16cex:dateUtc="2025-03-17T17:16:00Z"/>
  <w16cex:commentExtensible w16cex:durableId="2B7AC132" w16cex:dateUtc="2025-03-11T11:03:00Z"/>
  <w16cex:commentExtensible w16cex:durableId="2B82FDBA" w16cex:dateUtc="2025-03-17T16:59:00Z"/>
  <w16cex:commentExtensible w16cex:durableId="2B82FE11" w16cex:dateUtc="2025-03-17T17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23D9D" w16cid:durableId="2B7ABF74"/>
  <w16cid:commentId w16cid:paraId="7823945C" w16cid:durableId="2B7AC040"/>
  <w16cid:commentId w16cid:paraId="5F89CA7D" w16cid:durableId="2B82FC3C"/>
  <w16cid:commentId w16cid:paraId="2CB01D93" w16cid:durableId="2B82FC6F"/>
  <w16cid:commentId w16cid:paraId="58C73406" w16cid:durableId="2B7AC054"/>
  <w16cid:commentId w16cid:paraId="3D1AEE51" w16cid:durableId="2B82FC7D"/>
  <w16cid:commentId w16cid:paraId="5EF4527C" w16cid:durableId="2B7AC0B5"/>
  <w16cid:commentId w16cid:paraId="51FDB932" w16cid:durableId="2B82FD69"/>
  <w16cid:commentId w16cid:paraId="382C6FDB" w16cid:durableId="2B82FD71"/>
  <w16cid:commentId w16cid:paraId="209A669A" w16cid:durableId="2B7AC0FD"/>
  <w16cid:commentId w16cid:paraId="42AFC137" w16cid:durableId="2B82FE71"/>
  <w16cid:commentId w16cid:paraId="6F5D42F4" w16cid:durableId="2B830185"/>
  <w16cid:commentId w16cid:paraId="7009D8AF" w16cid:durableId="2B7AC132"/>
  <w16cid:commentId w16cid:paraId="1D6D72E6" w16cid:durableId="2B82FDBA"/>
  <w16cid:commentId w16cid:paraId="77EB4D9B" w16cid:durableId="2B82FE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641D4" w14:textId="77777777" w:rsidR="00DB5F22" w:rsidRDefault="00DB5F22">
      <w:pPr>
        <w:spacing w:after="0" w:line="240" w:lineRule="auto"/>
      </w:pPr>
      <w:r>
        <w:separator/>
      </w:r>
    </w:p>
  </w:endnote>
  <w:endnote w:type="continuationSeparator" w:id="0">
    <w:p w14:paraId="6A05C265" w14:textId="77777777" w:rsidR="00DB5F22" w:rsidRDefault="00DB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E5DD4" w14:textId="77777777" w:rsidR="00DB5F22" w:rsidRDefault="00DB5F22">
      <w:pPr>
        <w:spacing w:after="0" w:line="240" w:lineRule="auto"/>
      </w:pPr>
      <w:r>
        <w:separator/>
      </w:r>
    </w:p>
  </w:footnote>
  <w:footnote w:type="continuationSeparator" w:id="0">
    <w:p w14:paraId="7D720B2E" w14:textId="77777777" w:rsidR="00DB5F22" w:rsidRDefault="00DB5F22">
      <w:pPr>
        <w:spacing w:after="0" w:line="240" w:lineRule="auto"/>
      </w:pPr>
      <w:r>
        <w:continuationSeparator/>
      </w:r>
    </w:p>
  </w:footnote>
  <w:footnote w:id="1">
    <w:p w14:paraId="757F9BCC" w14:textId="77777777" w:rsidR="00AE3B68" w:rsidRPr="001937F6" w:rsidRDefault="00AE3B68" w:rsidP="00AE3B68">
      <w:pPr>
        <w:pStyle w:val="a9"/>
        <w:jc w:val="both"/>
        <w:rPr>
          <w:i/>
        </w:rPr>
      </w:pPr>
      <w:r w:rsidRPr="001937F6">
        <w:rPr>
          <w:rStyle w:val="a3"/>
          <w:i/>
        </w:rPr>
        <w:footnoteRef/>
      </w:r>
      <w:r w:rsidRPr="001937F6">
        <w:rPr>
          <w:i/>
        </w:rPr>
        <w:t xml:space="preserve"> Указать входящие в комплект: техническую документацию и другие материалы и документы, предусмотренные ТЗ.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07B5"/>
    <w:multiLevelType w:val="multilevel"/>
    <w:tmpl w:val="37786542"/>
    <w:lvl w:ilvl="0">
      <w:start w:val="8"/>
      <w:numFmt w:val="decimal"/>
      <w:lvlText w:val="%1.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17A66975"/>
    <w:multiLevelType w:val="multilevel"/>
    <w:tmpl w:val="174ADA32"/>
    <w:lvl w:ilvl="0">
      <w:start w:val="14"/>
      <w:numFmt w:val="decimal"/>
      <w:lvlText w:val="%1."/>
      <w:lvlJc w:val="left"/>
      <w:pPr>
        <w:tabs>
          <w:tab w:val="num" w:pos="0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1"/>
        </w:tabs>
        <w:ind w:left="1114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200" w:hanging="1440"/>
      </w:pPr>
      <w:rPr>
        <w:rFonts w:hint="default"/>
      </w:rPr>
    </w:lvl>
  </w:abstractNum>
  <w:abstractNum w:abstractNumId="2" w15:restartNumberingAfterBreak="0">
    <w:nsid w:val="1F400EE6"/>
    <w:multiLevelType w:val="multilevel"/>
    <w:tmpl w:val="6B2849D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856EF1"/>
    <w:multiLevelType w:val="multilevel"/>
    <w:tmpl w:val="2D627446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14E2E12"/>
    <w:multiLevelType w:val="multilevel"/>
    <w:tmpl w:val="2DCE93D4"/>
    <w:lvl w:ilvl="0">
      <w:start w:val="1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4E0F559C"/>
    <w:multiLevelType w:val="multilevel"/>
    <w:tmpl w:val="16ECA128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702378C"/>
    <w:multiLevelType w:val="multilevel"/>
    <w:tmpl w:val="68D0703E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5647E9"/>
    <w:multiLevelType w:val="multilevel"/>
    <w:tmpl w:val="D3B8F4A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77769F"/>
    <w:multiLevelType w:val="multilevel"/>
    <w:tmpl w:val="216C9ED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9" w15:restartNumberingAfterBreak="0">
    <w:nsid w:val="61EA0C78"/>
    <w:multiLevelType w:val="multilevel"/>
    <w:tmpl w:val="83F01F3C"/>
    <w:lvl w:ilvl="0">
      <w:start w:val="11"/>
      <w:numFmt w:val="decimal"/>
      <w:lvlText w:val="%1."/>
      <w:lvlJc w:val="left"/>
      <w:pPr>
        <w:tabs>
          <w:tab w:val="num" w:pos="0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200" w:hanging="1440"/>
      </w:pPr>
      <w:rPr>
        <w:rFonts w:hint="default"/>
      </w:rPr>
    </w:lvl>
  </w:abstractNum>
  <w:abstractNum w:abstractNumId="10" w15:restartNumberingAfterBreak="0">
    <w:nsid w:val="67ED49AD"/>
    <w:multiLevelType w:val="multilevel"/>
    <w:tmpl w:val="52C4BCDA"/>
    <w:lvl w:ilvl="0">
      <w:start w:val="1"/>
      <w:numFmt w:val="decimal"/>
      <w:lvlText w:val="%1."/>
      <w:lvlJc w:val="left"/>
      <w:pPr>
        <w:ind w:left="390" w:hanging="390"/>
      </w:pPr>
      <w:rPr>
        <w:rFonts w:ascii="Verdana" w:hAnsi="Verdana" w:hint="default"/>
      </w:rPr>
    </w:lvl>
    <w:lvl w:ilvl="1">
      <w:start w:val="4"/>
      <w:numFmt w:val="decimal"/>
      <w:lvlText w:val="%1.%2."/>
      <w:lvlJc w:val="left"/>
      <w:pPr>
        <w:ind w:left="390" w:hanging="390"/>
      </w:pPr>
      <w:rPr>
        <w:rFonts w:ascii="Verdana" w:hAnsi="Verdan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Verdana" w:hAnsi="Verdan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Verdana" w:hAnsi="Verdana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Verdana" w:hAnsi="Verdan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Verdana" w:hAnsi="Verdana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Verdana" w:hAnsi="Verdana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Verdana" w:hAnsi="Verdana" w:hint="default"/>
      </w:rPr>
    </w:lvl>
  </w:abstractNum>
  <w:abstractNum w:abstractNumId="11" w15:restartNumberingAfterBreak="0">
    <w:nsid w:val="695F246B"/>
    <w:multiLevelType w:val="multilevel"/>
    <w:tmpl w:val="FE56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ConsNor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7713724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796A17A9"/>
    <w:multiLevelType w:val="multilevel"/>
    <w:tmpl w:val="C9A20A54"/>
    <w:lvl w:ilvl="0">
      <w:start w:val="5"/>
      <w:numFmt w:val="decimal"/>
      <w:lvlText w:val="%1.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70"/>
        </w:tabs>
        <w:ind w:left="1770" w:hanging="117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11"/>
  </w:num>
  <w:num w:numId="6">
    <w:abstractNumId w:val="9"/>
  </w:num>
  <w:num w:numId="7">
    <w:abstractNumId w:val="13"/>
  </w:num>
  <w:num w:numId="8">
    <w:abstractNumId w:val="2"/>
  </w:num>
  <w:num w:numId="9">
    <w:abstractNumId w:val="7"/>
  </w:num>
  <w:num w:numId="10">
    <w:abstractNumId w:val="3"/>
  </w:num>
  <w:num w:numId="11">
    <w:abstractNumId w:val="5"/>
  </w:num>
  <w:num w:numId="12">
    <w:abstractNumId w:val="8"/>
  </w:num>
  <w:num w:numId="13">
    <w:abstractNumId w:val="6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рина Графская">
    <w15:presenceInfo w15:providerId="AD" w15:userId="S::grafskaya@spetsdor.ru::d7649469-5465-45b2-9c7e-9212adebd6f3"/>
  </w15:person>
  <w15:person w15:author="Даниил Синякин">
    <w15:presenceInfo w15:providerId="Windows Live" w15:userId="2ef0e8edef7ddf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A1"/>
    <w:rsid w:val="00015386"/>
    <w:rsid w:val="00036AA8"/>
    <w:rsid w:val="00040B0B"/>
    <w:rsid w:val="000523BB"/>
    <w:rsid w:val="00060CF6"/>
    <w:rsid w:val="000F6E6D"/>
    <w:rsid w:val="00103382"/>
    <w:rsid w:val="00140115"/>
    <w:rsid w:val="00153CE1"/>
    <w:rsid w:val="001D6944"/>
    <w:rsid w:val="00245DB5"/>
    <w:rsid w:val="002D78F3"/>
    <w:rsid w:val="002E78C4"/>
    <w:rsid w:val="002F5812"/>
    <w:rsid w:val="00317D1F"/>
    <w:rsid w:val="0033582D"/>
    <w:rsid w:val="00346717"/>
    <w:rsid w:val="003D7AD9"/>
    <w:rsid w:val="00465B5E"/>
    <w:rsid w:val="00514210"/>
    <w:rsid w:val="00572D1A"/>
    <w:rsid w:val="00617549"/>
    <w:rsid w:val="00676EC0"/>
    <w:rsid w:val="00687783"/>
    <w:rsid w:val="006D7B53"/>
    <w:rsid w:val="0072773C"/>
    <w:rsid w:val="0075341F"/>
    <w:rsid w:val="00792C2A"/>
    <w:rsid w:val="007A2C96"/>
    <w:rsid w:val="007A51B7"/>
    <w:rsid w:val="007D7879"/>
    <w:rsid w:val="00844174"/>
    <w:rsid w:val="008542A5"/>
    <w:rsid w:val="008A14F9"/>
    <w:rsid w:val="0093681A"/>
    <w:rsid w:val="0099468D"/>
    <w:rsid w:val="00997465"/>
    <w:rsid w:val="009A70DC"/>
    <w:rsid w:val="009F114C"/>
    <w:rsid w:val="009F6F5B"/>
    <w:rsid w:val="00A43ACB"/>
    <w:rsid w:val="00A50AE2"/>
    <w:rsid w:val="00A5658B"/>
    <w:rsid w:val="00AE3B68"/>
    <w:rsid w:val="00B23164"/>
    <w:rsid w:val="00B4252C"/>
    <w:rsid w:val="00B66CA5"/>
    <w:rsid w:val="00B82197"/>
    <w:rsid w:val="00BC00A6"/>
    <w:rsid w:val="00BE1C12"/>
    <w:rsid w:val="00C31B6C"/>
    <w:rsid w:val="00CA359A"/>
    <w:rsid w:val="00CA7FB9"/>
    <w:rsid w:val="00CC2161"/>
    <w:rsid w:val="00CC6C07"/>
    <w:rsid w:val="00CF420F"/>
    <w:rsid w:val="00D576A1"/>
    <w:rsid w:val="00D7368D"/>
    <w:rsid w:val="00D83082"/>
    <w:rsid w:val="00DB5F22"/>
    <w:rsid w:val="00E15B4E"/>
    <w:rsid w:val="00E16A28"/>
    <w:rsid w:val="00E471F7"/>
    <w:rsid w:val="00E84507"/>
    <w:rsid w:val="00EA4030"/>
    <w:rsid w:val="00EB50DC"/>
    <w:rsid w:val="00ED2FCF"/>
    <w:rsid w:val="00EE6AE0"/>
    <w:rsid w:val="00F3049C"/>
    <w:rsid w:val="00F3738E"/>
    <w:rsid w:val="00F85C00"/>
    <w:rsid w:val="00FC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5F603B"/>
  <w15:docId w15:val="{E4E79A20-62D1-4369-A3CC-6C22D15E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E3B68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qFormat/>
    <w:rsid w:val="00AE3B68"/>
    <w:pPr>
      <w:keepNext/>
      <w:keepLines/>
      <w:tabs>
        <w:tab w:val="left" w:pos="567"/>
      </w:tabs>
      <w:suppressAutoHyphens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ru-RU" w:eastAsia="en-US"/>
    </w:rPr>
  </w:style>
  <w:style w:type="paragraph" w:styleId="3">
    <w:name w:val="heading 3"/>
    <w:basedOn w:val="a"/>
    <w:next w:val="a"/>
    <w:link w:val="30"/>
    <w:qFormat/>
    <w:rsid w:val="00AE3B68"/>
    <w:pPr>
      <w:keepNext/>
      <w:spacing w:before="240" w:after="60" w:line="240" w:lineRule="auto"/>
      <w:outlineLvl w:val="2"/>
    </w:pPr>
    <w:rPr>
      <w:rFonts w:eastAsia="Times New Roman"/>
      <w:b/>
      <w:bCs/>
      <w:sz w:val="26"/>
      <w:szCs w:val="26"/>
      <w:lang w:val="ru-RU" w:eastAsia="en-US"/>
    </w:rPr>
  </w:style>
  <w:style w:type="paragraph" w:styleId="6">
    <w:name w:val="heading 6"/>
    <w:basedOn w:val="a"/>
    <w:next w:val="a"/>
    <w:link w:val="60"/>
    <w:qFormat/>
    <w:rsid w:val="00AE3B68"/>
    <w:pPr>
      <w:keepNext/>
      <w:keepLines/>
      <w:suppressAutoHyphens/>
      <w:spacing w:after="0" w:line="240" w:lineRule="auto"/>
      <w:outlineLvl w:val="5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CA7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7FB9"/>
  </w:style>
  <w:style w:type="paragraph" w:styleId="a6">
    <w:name w:val="footer"/>
    <w:basedOn w:val="a"/>
    <w:link w:val="a7"/>
    <w:unhideWhenUsed/>
    <w:rsid w:val="00CA7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CA7FB9"/>
  </w:style>
  <w:style w:type="paragraph" w:styleId="a8">
    <w:name w:val="List Paragraph"/>
    <w:basedOn w:val="a"/>
    <w:uiPriority w:val="34"/>
    <w:qFormat/>
    <w:rsid w:val="00E84507"/>
    <w:pPr>
      <w:ind w:left="720"/>
      <w:contextualSpacing/>
    </w:pPr>
  </w:style>
  <w:style w:type="paragraph" w:styleId="a9">
    <w:name w:val="footnote text"/>
    <w:aliases w:val="Знак"/>
    <w:basedOn w:val="a"/>
    <w:link w:val="aa"/>
    <w:uiPriority w:val="99"/>
    <w:rsid w:val="00E84507"/>
    <w:pPr>
      <w:spacing w:after="0" w:line="240" w:lineRule="auto"/>
    </w:pPr>
    <w:rPr>
      <w:rFonts w:ascii="Times New Roman" w:eastAsia="Times New Roman" w:hAnsi="Times New Roman" w:cs="Times New Roman"/>
      <w:lang w:val="ru-RU" w:eastAsia="en-US"/>
    </w:rPr>
  </w:style>
  <w:style w:type="character" w:customStyle="1" w:styleId="aa">
    <w:name w:val="Текст сноски Знак"/>
    <w:aliases w:val="Знак Знак"/>
    <w:basedOn w:val="a0"/>
    <w:link w:val="a9"/>
    <w:uiPriority w:val="99"/>
    <w:rsid w:val="00E84507"/>
    <w:rPr>
      <w:rFonts w:ascii="Times New Roman" w:eastAsia="Times New Roman" w:hAnsi="Times New Roman" w:cs="Times New Roman"/>
      <w:lang w:val="ru-RU" w:eastAsia="en-US"/>
    </w:rPr>
  </w:style>
  <w:style w:type="paragraph" w:styleId="ab">
    <w:name w:val="Plain Text"/>
    <w:basedOn w:val="a"/>
    <w:link w:val="ac"/>
    <w:rsid w:val="0033582D"/>
    <w:pPr>
      <w:spacing w:after="0" w:line="240" w:lineRule="auto"/>
    </w:pPr>
    <w:rPr>
      <w:rFonts w:ascii="Courier New" w:eastAsia="Times New Roman" w:hAnsi="Courier New" w:cs="Courier New"/>
      <w:lang w:val="ru-RU" w:eastAsia="en-US"/>
    </w:rPr>
  </w:style>
  <w:style w:type="character" w:customStyle="1" w:styleId="ac">
    <w:name w:val="Текст Знак"/>
    <w:basedOn w:val="a0"/>
    <w:link w:val="ab"/>
    <w:rsid w:val="0033582D"/>
    <w:rPr>
      <w:rFonts w:ascii="Courier New" w:eastAsia="Times New Roman" w:hAnsi="Courier New" w:cs="Courier New"/>
      <w:lang w:val="ru-RU" w:eastAsia="en-US"/>
    </w:rPr>
  </w:style>
  <w:style w:type="paragraph" w:customStyle="1" w:styleId="Normal1">
    <w:name w:val="Normal1"/>
    <w:rsid w:val="0033582D"/>
    <w:pPr>
      <w:spacing w:before="120" w:after="12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Normal">
    <w:name w:val="ConsNormal"/>
    <w:rsid w:val="00060CF6"/>
    <w:pPr>
      <w:keepLines/>
      <w:numPr>
        <w:ilvl w:val="1"/>
        <w:numId w:val="5"/>
      </w:num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en-US"/>
    </w:rPr>
  </w:style>
  <w:style w:type="character" w:customStyle="1" w:styleId="10">
    <w:name w:val="Заголовок 1 Знак"/>
    <w:basedOn w:val="a0"/>
    <w:link w:val="1"/>
    <w:rsid w:val="00AE3B68"/>
    <w:rPr>
      <w:rFonts w:ascii="Cambria" w:eastAsia="Times New Roman" w:hAnsi="Cambria" w:cs="Times New Roman"/>
      <w:b/>
      <w:bCs/>
      <w:kern w:val="32"/>
      <w:sz w:val="32"/>
      <w:szCs w:val="32"/>
      <w:lang w:val="ru-RU" w:eastAsia="en-US"/>
    </w:rPr>
  </w:style>
  <w:style w:type="character" w:customStyle="1" w:styleId="20">
    <w:name w:val="Заголовок 2 Знак"/>
    <w:basedOn w:val="a0"/>
    <w:link w:val="2"/>
    <w:rsid w:val="00AE3B68"/>
    <w:rPr>
      <w:rFonts w:ascii="Times New Roman" w:eastAsia="Times New Roman" w:hAnsi="Times New Roman" w:cs="Times New Roman"/>
      <w:b/>
      <w:bCs/>
      <w:sz w:val="24"/>
      <w:szCs w:val="24"/>
      <w:lang w:val="ru-RU" w:eastAsia="en-US"/>
    </w:rPr>
  </w:style>
  <w:style w:type="character" w:customStyle="1" w:styleId="30">
    <w:name w:val="Заголовок 3 Знак"/>
    <w:basedOn w:val="a0"/>
    <w:link w:val="3"/>
    <w:rsid w:val="00AE3B68"/>
    <w:rPr>
      <w:rFonts w:eastAsia="Times New Roman"/>
      <w:b/>
      <w:bCs/>
      <w:sz w:val="26"/>
      <w:szCs w:val="26"/>
      <w:lang w:val="ru-RU" w:eastAsia="en-US"/>
    </w:rPr>
  </w:style>
  <w:style w:type="character" w:customStyle="1" w:styleId="60">
    <w:name w:val="Заголовок 6 Знак"/>
    <w:basedOn w:val="a0"/>
    <w:link w:val="6"/>
    <w:rsid w:val="00AE3B68"/>
    <w:rPr>
      <w:rFonts w:ascii="Times New Roman" w:eastAsia="Times New Roman" w:hAnsi="Times New Roman" w:cs="Times New Roman"/>
      <w:lang w:val="ru-RU"/>
    </w:rPr>
  </w:style>
  <w:style w:type="paragraph" w:customStyle="1" w:styleId="ad">
    <w:name w:val="Îáû÷íûé"/>
    <w:rsid w:val="00AE3B68"/>
    <w:pPr>
      <w:spacing w:after="0" w:line="240" w:lineRule="auto"/>
      <w:jc w:val="both"/>
    </w:pPr>
    <w:rPr>
      <w:rFonts w:eastAsia="Times New Roman"/>
      <w:sz w:val="24"/>
      <w:szCs w:val="24"/>
      <w:lang w:val="en-AU" w:eastAsia="en-US"/>
    </w:rPr>
  </w:style>
  <w:style w:type="paragraph" w:styleId="ae">
    <w:name w:val="Title"/>
    <w:basedOn w:val="a"/>
    <w:link w:val="af"/>
    <w:qFormat/>
    <w:rsid w:val="00AE3B6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f">
    <w:name w:val="Заголовок Знак"/>
    <w:basedOn w:val="a0"/>
    <w:link w:val="ae"/>
    <w:rsid w:val="00AE3B68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ColumnHeading">
    <w:name w:val="Column Heading"/>
    <w:basedOn w:val="a"/>
    <w:rsid w:val="00AE3B68"/>
    <w:pPr>
      <w:keepNext/>
      <w:spacing w:before="60" w:after="60" w:line="240" w:lineRule="auto"/>
    </w:pPr>
    <w:rPr>
      <w:rFonts w:ascii="Times New Roman" w:eastAsia="Times New Roman" w:hAnsi="Times New Roman" w:cs="Times New Roman"/>
      <w:b/>
      <w:bCs/>
      <w:lang w:val="ru-RU" w:eastAsia="en-US"/>
    </w:rPr>
  </w:style>
  <w:style w:type="paragraph" w:customStyle="1" w:styleId="Tabletext">
    <w:name w:val="Table text"/>
    <w:basedOn w:val="a"/>
    <w:rsid w:val="00AE3B68"/>
    <w:pPr>
      <w:spacing w:after="0" w:line="240" w:lineRule="auto"/>
      <w:jc w:val="both"/>
    </w:pPr>
    <w:rPr>
      <w:rFonts w:ascii="Times New Roman" w:eastAsia="Times New Roman" w:hAnsi="Times New Roman" w:cs="Times New Roman"/>
      <w:lang w:val="ru-RU" w:eastAsia="en-US"/>
    </w:rPr>
  </w:style>
  <w:style w:type="paragraph" w:styleId="11">
    <w:name w:val="toc 1"/>
    <w:basedOn w:val="a"/>
    <w:next w:val="a"/>
    <w:autoRedefine/>
    <w:semiHidden/>
    <w:rsid w:val="00AE3B6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en-US"/>
    </w:rPr>
  </w:style>
  <w:style w:type="paragraph" w:styleId="af0">
    <w:name w:val="endnote text"/>
    <w:basedOn w:val="a"/>
    <w:link w:val="af1"/>
    <w:semiHidden/>
    <w:rsid w:val="00AE3B68"/>
    <w:pPr>
      <w:spacing w:after="0" w:line="240" w:lineRule="auto"/>
    </w:pPr>
    <w:rPr>
      <w:rFonts w:ascii="Times New Roman" w:eastAsia="Times New Roman" w:hAnsi="Times New Roman" w:cs="Times New Roman"/>
      <w:lang w:val="ru-RU" w:eastAsia="en-US"/>
    </w:rPr>
  </w:style>
  <w:style w:type="character" w:customStyle="1" w:styleId="af1">
    <w:name w:val="Текст концевой сноски Знак"/>
    <w:basedOn w:val="a0"/>
    <w:link w:val="af0"/>
    <w:semiHidden/>
    <w:rsid w:val="00AE3B68"/>
    <w:rPr>
      <w:rFonts w:ascii="Times New Roman" w:eastAsia="Times New Roman" w:hAnsi="Times New Roman" w:cs="Times New Roman"/>
      <w:lang w:val="ru-RU" w:eastAsia="en-US"/>
    </w:rPr>
  </w:style>
  <w:style w:type="paragraph" w:customStyle="1" w:styleId="Right">
    <w:name w:val="Right"/>
    <w:basedOn w:val="a"/>
    <w:rsid w:val="00AE3B68"/>
    <w:pPr>
      <w:spacing w:before="120" w:after="120" w:line="240" w:lineRule="auto"/>
      <w:jc w:val="right"/>
    </w:pPr>
    <w:rPr>
      <w:rFonts w:eastAsia="Times New Roman"/>
      <w:lang w:val="ru-RU"/>
    </w:rPr>
  </w:style>
  <w:style w:type="paragraph" w:customStyle="1" w:styleId="TableHeader">
    <w:name w:val="Table Header"/>
    <w:basedOn w:val="a"/>
    <w:rsid w:val="00AE3B68"/>
    <w:pPr>
      <w:keepNext/>
      <w:keepLines/>
      <w:spacing w:before="120" w:after="120" w:line="240" w:lineRule="auto"/>
      <w:jc w:val="center"/>
    </w:pPr>
    <w:rPr>
      <w:rFonts w:eastAsia="Times New Roman"/>
      <w:b/>
      <w:bCs/>
      <w:lang w:val="ru-RU"/>
    </w:rPr>
  </w:style>
  <w:style w:type="paragraph" w:styleId="af2">
    <w:name w:val="Body Text"/>
    <w:basedOn w:val="a"/>
    <w:link w:val="af3"/>
    <w:rsid w:val="00AE3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en-US"/>
    </w:rPr>
  </w:style>
  <w:style w:type="character" w:customStyle="1" w:styleId="af3">
    <w:name w:val="Основной текст Знак"/>
    <w:basedOn w:val="a0"/>
    <w:link w:val="af2"/>
    <w:rsid w:val="00AE3B68"/>
    <w:rPr>
      <w:rFonts w:ascii="Times New Roman" w:eastAsia="Times New Roman" w:hAnsi="Times New Roman" w:cs="Times New Roman"/>
      <w:sz w:val="24"/>
      <w:szCs w:val="24"/>
      <w:lang w:val="ru-RU" w:eastAsia="en-US"/>
    </w:rPr>
  </w:style>
  <w:style w:type="character" w:styleId="af4">
    <w:name w:val="annotation reference"/>
    <w:basedOn w:val="a0"/>
    <w:uiPriority w:val="99"/>
    <w:semiHidden/>
    <w:unhideWhenUsed/>
    <w:rsid w:val="007A2C96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7A2C96"/>
    <w:pPr>
      <w:spacing w:line="240" w:lineRule="auto"/>
    </w:pPr>
  </w:style>
  <w:style w:type="character" w:customStyle="1" w:styleId="af6">
    <w:name w:val="Текст примечания Знак"/>
    <w:basedOn w:val="a0"/>
    <w:link w:val="af5"/>
    <w:uiPriority w:val="99"/>
    <w:semiHidden/>
    <w:rsid w:val="007A2C96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A2C96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A2C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bin" Target="_embedded/ole.bin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792BC-1258-42C0-B126-D455FFED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2960</Words>
  <Characters>16872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на оказание услуг по разработке программного обеспечения, заключаемого между юридическими лицами</vt:lpstr>
    </vt:vector>
  </TitlesOfParts>
  <Manager/>
  <Company>ООО "Национальная юридическая служба"</Company>
  <LinksUpToDate>false</LinksUpToDate>
  <CharactersWithSpaces>19793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на оказание услуг по разработке программного обеспечения, заключаемого между юридическими лицами</dc:title>
  <dc:subject/>
  <dc:creator>amulex.ru</dc:creator>
  <cp:keywords/>
  <dc:description>Образец договора на оказание услуг по разработке программного обеспечения, заключаемого между юридическими лицами</dc:description>
  <cp:lastModifiedBy>Даниил Синякин</cp:lastModifiedBy>
  <cp:revision>5</cp:revision>
  <cp:lastPrinted>2025-03-05T06:42:00Z</cp:lastPrinted>
  <dcterms:created xsi:type="dcterms:W3CDTF">2025-03-05T12:39:00Z</dcterms:created>
  <dcterms:modified xsi:type="dcterms:W3CDTF">2025-03-17T17:17:00Z</dcterms:modified>
  <cp:category/>
</cp:coreProperties>
</file>